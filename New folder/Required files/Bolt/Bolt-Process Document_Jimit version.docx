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80174" w14:textId="6EC9CFA1" w:rsidR="00A15CA4" w:rsidRPr="00F12AA7" w:rsidRDefault="00A15CA4">
      <w:pPr>
        <w:rPr>
          <w:b/>
          <w:bCs/>
          <w:sz w:val="24"/>
          <w:szCs w:val="24"/>
          <w:u w:val="single"/>
        </w:rPr>
      </w:pPr>
      <w:r w:rsidRPr="00F12AA7">
        <w:rPr>
          <w:b/>
          <w:bCs/>
          <w:sz w:val="24"/>
          <w:szCs w:val="24"/>
          <w:u w:val="single"/>
        </w:rPr>
        <w:t>Background about Bolt:</w:t>
      </w:r>
    </w:p>
    <w:p w14:paraId="6298195B" w14:textId="70C54120" w:rsidR="00A15CA4" w:rsidRDefault="00161692" w:rsidP="00A15CA4">
      <w:r>
        <w:t xml:space="preserve">Bolt is a ride sharing company. </w:t>
      </w:r>
      <w:r w:rsidR="00A15CA4">
        <w:t xml:space="preserve"> The main advertising channel is digital, with spending predominantly on Facebook, Google, Snap, Apple Search, Tik</w:t>
      </w:r>
      <w:r>
        <w:t>-</w:t>
      </w:r>
      <w:r w:rsidR="00A15CA4">
        <w:t>Tok. Referral codes are also used heavily to incentivize first and repeat rides. More recently OOH has been used to drive awareness.</w:t>
      </w:r>
    </w:p>
    <w:p w14:paraId="3F7A2093" w14:textId="17019C29" w:rsidR="0086348D" w:rsidRPr="00F12AA7" w:rsidRDefault="0086348D" w:rsidP="0086348D">
      <w:pPr>
        <w:rPr>
          <w:u w:val="single"/>
        </w:rPr>
      </w:pPr>
      <w:r w:rsidRPr="00F12AA7">
        <w:rPr>
          <w:b/>
          <w:bCs/>
          <w:sz w:val="24"/>
          <w:szCs w:val="24"/>
          <w:u w:val="single"/>
        </w:rPr>
        <w:t>Business Questions</w:t>
      </w:r>
      <w:r w:rsidRPr="00F12AA7">
        <w:rPr>
          <w:u w:val="single"/>
        </w:rPr>
        <w:t>:</w:t>
      </w:r>
    </w:p>
    <w:p w14:paraId="37E9C326" w14:textId="7277A8BE" w:rsidR="001E1F82" w:rsidRPr="001E1F82" w:rsidRDefault="001E1F82" w:rsidP="001E1F8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7E3EEA58">
        <w:rPr>
          <w:rFonts w:ascii="Segoe UI" w:eastAsia="Times New Roman" w:hAnsi="Symbol" w:cs="Segoe UI"/>
          <w:sz w:val="21"/>
          <w:szCs w:val="21"/>
        </w:rPr>
        <w:t></w:t>
      </w:r>
      <w:r w:rsidRPr="7E3EEA58">
        <w:rPr>
          <w:rFonts w:ascii="Segoe UI" w:eastAsia="Times New Roman" w:hAnsi="Segoe UI" w:cs="Segoe UI"/>
          <w:sz w:val="21"/>
          <w:szCs w:val="21"/>
        </w:rPr>
        <w:t xml:space="preserve"> What</w:t>
      </w:r>
      <w:r w:rsidRPr="7E3EEA58">
        <w:rPr>
          <w:rFonts w:ascii="Calibri" w:eastAsia="Times New Roman" w:hAnsi="Calibri" w:cs="Calibri"/>
        </w:rPr>
        <w:t xml:space="preserve"> is the contribution of base </w:t>
      </w:r>
      <w:r w:rsidR="1752BEA3" w:rsidRPr="7E3EEA58">
        <w:rPr>
          <w:rFonts w:ascii="Calibri" w:eastAsia="Times New Roman" w:hAnsi="Calibri" w:cs="Calibri"/>
        </w:rPr>
        <w:t>vs</w:t>
      </w:r>
      <w:r w:rsidRPr="7E3EEA58">
        <w:rPr>
          <w:rFonts w:ascii="Calibri" w:eastAsia="Times New Roman" w:hAnsi="Calibri" w:cs="Calibri"/>
        </w:rPr>
        <w:t xml:space="preserve"> incremental?</w:t>
      </w:r>
      <w:r w:rsidRPr="7E3EEA58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1DF059BB" w14:textId="3508A482" w:rsidR="001E1F82" w:rsidRPr="001E1F82" w:rsidRDefault="001E1F82" w:rsidP="001E1F8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E1F82">
        <w:rPr>
          <w:rFonts w:ascii="Segoe UI" w:eastAsia="Times New Roman" w:hAnsi="Symbol" w:cs="Segoe UI"/>
          <w:sz w:val="21"/>
          <w:szCs w:val="21"/>
        </w:rPr>
        <w:t></w:t>
      </w:r>
      <w:r w:rsidRPr="001E1F82">
        <w:rPr>
          <w:rFonts w:ascii="Segoe UI" w:eastAsia="Times New Roman" w:hAnsi="Segoe UI" w:cs="Segoe UI"/>
          <w:sz w:val="21"/>
          <w:szCs w:val="21"/>
        </w:rPr>
        <w:t xml:space="preserve"> What</w:t>
      </w:r>
      <w:r w:rsidRPr="001E1F82">
        <w:rPr>
          <w:rFonts w:ascii="Calibri" w:eastAsia="Times New Roman" w:hAnsi="Calibri" w:cs="Calibri"/>
        </w:rPr>
        <w:t xml:space="preserve"> are the key drivers of Fist time activations?</w:t>
      </w:r>
      <w:r w:rsidRPr="001E1F82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28AF1501" w14:textId="67D2EAD4" w:rsidR="001E1F82" w:rsidRPr="001E1F82" w:rsidRDefault="001E1F82" w:rsidP="001E1F8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E1F82">
        <w:rPr>
          <w:rFonts w:ascii="Segoe UI" w:eastAsia="Times New Roman" w:hAnsi="Symbol" w:cs="Segoe UI"/>
          <w:sz w:val="21"/>
          <w:szCs w:val="21"/>
        </w:rPr>
        <w:t></w:t>
      </w:r>
      <w:r w:rsidRPr="001E1F82">
        <w:rPr>
          <w:rFonts w:ascii="Segoe UI" w:eastAsia="Times New Roman" w:hAnsi="Segoe UI" w:cs="Segoe UI"/>
          <w:sz w:val="21"/>
          <w:szCs w:val="21"/>
        </w:rPr>
        <w:t xml:space="preserve"> What</w:t>
      </w:r>
      <w:r w:rsidRPr="001E1F82">
        <w:rPr>
          <w:rFonts w:ascii="Calibri" w:eastAsia="Times New Roman" w:hAnsi="Calibri" w:cs="Calibri"/>
        </w:rPr>
        <w:t xml:space="preserve"> are the incremental activations driven by Media advertising?</w:t>
      </w:r>
      <w:r w:rsidRPr="001E1F82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5FC5986F" w14:textId="0279EA30" w:rsidR="001E1F82" w:rsidRPr="001E1F82" w:rsidRDefault="001E1F82" w:rsidP="001E1F8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E1F82">
        <w:rPr>
          <w:rFonts w:ascii="Segoe UI" w:eastAsia="Times New Roman" w:hAnsi="Symbol" w:cs="Segoe UI"/>
          <w:sz w:val="21"/>
          <w:szCs w:val="21"/>
        </w:rPr>
        <w:t></w:t>
      </w:r>
      <w:r w:rsidRPr="001E1F82">
        <w:rPr>
          <w:rFonts w:ascii="Segoe UI" w:eastAsia="Times New Roman" w:hAnsi="Segoe UI" w:cs="Segoe UI"/>
          <w:sz w:val="21"/>
          <w:szCs w:val="21"/>
        </w:rPr>
        <w:t xml:space="preserve"> What</w:t>
      </w:r>
      <w:r w:rsidRPr="001E1F82">
        <w:rPr>
          <w:rFonts w:ascii="Calibri" w:eastAsia="Times New Roman" w:hAnsi="Calibri" w:cs="Calibri"/>
        </w:rPr>
        <w:t xml:space="preserve"> is the ROI / CAC for all marketing drivers?</w:t>
      </w:r>
      <w:r w:rsidRPr="001E1F82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3A75C8B2" w14:textId="5CF89EB9" w:rsidR="001E1F82" w:rsidRPr="001E1F82" w:rsidRDefault="001E1F82" w:rsidP="001E1F8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E1F82">
        <w:rPr>
          <w:rFonts w:ascii="Segoe UI" w:eastAsia="Times New Roman" w:hAnsi="Symbol" w:cs="Segoe UI"/>
          <w:sz w:val="21"/>
          <w:szCs w:val="21"/>
        </w:rPr>
        <w:t></w:t>
      </w:r>
      <w:r w:rsidRPr="001E1F82">
        <w:rPr>
          <w:rFonts w:ascii="Segoe UI" w:eastAsia="Times New Roman" w:hAnsi="Segoe UI" w:cs="Segoe UI"/>
          <w:sz w:val="21"/>
          <w:szCs w:val="21"/>
        </w:rPr>
        <w:t xml:space="preserve"> How</w:t>
      </w:r>
      <w:r w:rsidRPr="001E1F82">
        <w:rPr>
          <w:rFonts w:ascii="Calibri" w:eastAsia="Times New Roman" w:hAnsi="Calibri" w:cs="Calibri"/>
        </w:rPr>
        <w:t xml:space="preserve"> does media and promotion work together to impact first time user activation?</w:t>
      </w:r>
      <w:r w:rsidRPr="001E1F82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53A11D7E" w14:textId="4AC7618F" w:rsidR="001E1F82" w:rsidRPr="001E1F82" w:rsidRDefault="001E1F82" w:rsidP="001E1F8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E1F82">
        <w:rPr>
          <w:rFonts w:ascii="Segoe UI" w:eastAsia="Times New Roman" w:hAnsi="Symbol" w:cs="Segoe UI"/>
          <w:sz w:val="21"/>
          <w:szCs w:val="21"/>
        </w:rPr>
        <w:t></w:t>
      </w:r>
      <w:r w:rsidRPr="001E1F82">
        <w:rPr>
          <w:rFonts w:ascii="Segoe UI" w:eastAsia="Times New Roman" w:hAnsi="Segoe UI" w:cs="Segoe UI"/>
          <w:sz w:val="21"/>
          <w:szCs w:val="21"/>
        </w:rPr>
        <w:t xml:space="preserve"> How</w:t>
      </w:r>
      <w:r w:rsidRPr="001E1F82">
        <w:rPr>
          <w:rFonts w:ascii="Calibri" w:eastAsia="Times New Roman" w:hAnsi="Calibri" w:cs="Calibri"/>
        </w:rPr>
        <w:t xml:space="preserve"> do we measure and optimize the impact of the advertising campaigns or </w:t>
      </w:r>
      <w:r w:rsidR="00941F1F" w:rsidRPr="001E1F82">
        <w:rPr>
          <w:rFonts w:ascii="Calibri" w:eastAsia="Times New Roman" w:hAnsi="Calibri" w:cs="Calibri"/>
        </w:rPr>
        <w:t>marketing budget?</w:t>
      </w:r>
    </w:p>
    <w:p w14:paraId="6D8667FA" w14:textId="77777777" w:rsidR="001E1F82" w:rsidRDefault="001E1F82" w:rsidP="00A15CA4">
      <w:pPr>
        <w:rPr>
          <w:b/>
          <w:bCs/>
        </w:rPr>
      </w:pPr>
    </w:p>
    <w:p w14:paraId="459536F3" w14:textId="66F559E4" w:rsidR="00161692" w:rsidRPr="00F12AA7" w:rsidRDefault="00161692" w:rsidP="00A15CA4">
      <w:pPr>
        <w:rPr>
          <w:b/>
          <w:bCs/>
          <w:sz w:val="24"/>
          <w:szCs w:val="24"/>
          <w:u w:val="single"/>
        </w:rPr>
      </w:pPr>
      <w:r w:rsidRPr="00F12AA7">
        <w:rPr>
          <w:b/>
          <w:bCs/>
          <w:sz w:val="24"/>
          <w:szCs w:val="24"/>
          <w:u w:val="single"/>
        </w:rPr>
        <w:t>Scope:</w:t>
      </w:r>
    </w:p>
    <w:p w14:paraId="0ED19FF5" w14:textId="468E5A57" w:rsidR="0086348D" w:rsidRDefault="0086348D" w:rsidP="00A15CA4">
      <w:r>
        <w:t>KPI:</w:t>
      </w:r>
    </w:p>
    <w:p w14:paraId="480180EF" w14:textId="2F339464" w:rsidR="00161692" w:rsidRDefault="00E0144D" w:rsidP="00161692">
      <w:pPr>
        <w:pStyle w:val="ListParagraph"/>
        <w:numPr>
          <w:ilvl w:val="0"/>
          <w:numId w:val="2"/>
        </w:numPr>
      </w:pPr>
      <w:r>
        <w:t>F</w:t>
      </w:r>
      <w:r w:rsidR="00161692" w:rsidRPr="00161692">
        <w:t xml:space="preserve">irst </w:t>
      </w:r>
      <w:r>
        <w:t xml:space="preserve">time </w:t>
      </w:r>
      <w:r w:rsidR="0086348D" w:rsidRPr="00161692">
        <w:t>activations.</w:t>
      </w:r>
    </w:p>
    <w:p w14:paraId="7C643D07" w14:textId="6EEEF343" w:rsidR="00161692" w:rsidRDefault="0086348D" w:rsidP="00161692">
      <w:pPr>
        <w:pStyle w:val="ListParagraph"/>
        <w:numPr>
          <w:ilvl w:val="0"/>
          <w:numId w:val="2"/>
        </w:numPr>
      </w:pPr>
      <w:r>
        <w:t xml:space="preserve">First year </w:t>
      </w:r>
      <w:r w:rsidR="00161692">
        <w:t>LTV</w:t>
      </w:r>
    </w:p>
    <w:p w14:paraId="40902B3E" w14:textId="3B53A52E" w:rsidR="0086348D" w:rsidRDefault="0086348D" w:rsidP="0086348D">
      <w:r>
        <w:t>Time Period:</w:t>
      </w:r>
      <w:r w:rsidRPr="0086348D">
        <w:rPr>
          <w:rFonts w:ascii="Calibri" w:eastAsiaTheme="minorEastAsia" w:hAnsi="Calibri"/>
          <w:b/>
          <w:bCs/>
          <w:color w:val="000000" w:themeColor="text1"/>
          <w:kern w:val="24"/>
          <w:sz w:val="32"/>
          <w:szCs w:val="32"/>
        </w:rPr>
        <w:t xml:space="preserve"> </w:t>
      </w:r>
      <w:r>
        <w:t>73</w:t>
      </w:r>
      <w:r w:rsidRPr="0086348D">
        <w:t>0 days – 11</w:t>
      </w:r>
      <w:r w:rsidRPr="0086348D">
        <w:rPr>
          <w:vertAlign w:val="superscript"/>
        </w:rPr>
        <w:t>th</w:t>
      </w:r>
      <w:r w:rsidRPr="0086348D">
        <w:t xml:space="preserve"> Jun. 2019 –</w:t>
      </w:r>
      <w:r>
        <w:t xml:space="preserve"> 9</w:t>
      </w:r>
      <w:r w:rsidRPr="0086348D">
        <w:rPr>
          <w:vertAlign w:val="superscript"/>
        </w:rPr>
        <w:t>th</w:t>
      </w:r>
      <w:r>
        <w:t xml:space="preserve"> Jun</w:t>
      </w:r>
      <w:r w:rsidRPr="0086348D">
        <w:t>. 2021</w:t>
      </w:r>
    </w:p>
    <w:p w14:paraId="73AED47E" w14:textId="77777777" w:rsidR="00972077" w:rsidRDefault="00E85657" w:rsidP="00972077">
      <w:r>
        <w:t>Granularity: Daily level data</w:t>
      </w:r>
      <w:bookmarkStart w:id="0" w:name="_Toc77094393"/>
    </w:p>
    <w:p w14:paraId="7AC796E4" w14:textId="072F3B80" w:rsidR="00972077" w:rsidRPr="00972077" w:rsidRDefault="00972077" w:rsidP="00972077">
      <w:r w:rsidRPr="00972077">
        <w:t>Model Measures</w:t>
      </w:r>
      <w:bookmarkEnd w:id="0"/>
      <w:r w:rsidR="00E34497">
        <w:t>:</w:t>
      </w:r>
    </w:p>
    <w:p w14:paraId="55F49878" w14:textId="3E0550C6" w:rsidR="00972077" w:rsidRPr="00972077" w:rsidRDefault="00972077" w:rsidP="00972077">
      <w:pPr>
        <w:pStyle w:val="Default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7207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3F2871" w:rsidRPr="00477D70">
        <w:rPr>
          <w:rFonts w:asciiTheme="minorHAnsi" w:eastAsiaTheme="minorHAnsi" w:hAnsiTheme="minorHAnsi" w:cstheme="minorBidi"/>
          <w:color w:val="auto"/>
          <w:sz w:val="22"/>
          <w:szCs w:val="22"/>
        </w:rPr>
        <w:t>M</w:t>
      </w:r>
      <w:r w:rsidRPr="00477D70">
        <w:rPr>
          <w:rFonts w:asciiTheme="minorHAnsi" w:eastAsiaTheme="minorHAnsi" w:hAnsiTheme="minorHAnsi" w:cstheme="minorBidi"/>
          <w:color w:val="auto"/>
          <w:sz w:val="22"/>
          <w:szCs w:val="22"/>
        </w:rPr>
        <w:t>easures</w:t>
      </w:r>
      <w:r w:rsidR="003F2871" w:rsidRPr="00477D7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considered for the analysis </w:t>
      </w:r>
      <w:r w:rsidR="00477D70" w:rsidRPr="00477D70">
        <w:rPr>
          <w:rFonts w:asciiTheme="minorHAnsi" w:eastAsiaTheme="minorHAnsi" w:hAnsiTheme="minorHAnsi" w:cstheme="minorBidi"/>
          <w:color w:val="auto"/>
          <w:sz w:val="22"/>
          <w:szCs w:val="22"/>
        </w:rPr>
        <w:t>are</w:t>
      </w:r>
      <w:r w:rsidR="005670C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categorized into following groups</w:t>
      </w:r>
      <w:r w:rsidR="00477D70">
        <w:rPr>
          <w:rFonts w:asciiTheme="minorHAnsi" w:eastAsiaTheme="minorHAnsi" w:hAnsiTheme="minorHAnsi" w:cstheme="minorBidi"/>
          <w:color w:val="auto"/>
          <w:sz w:val="22"/>
          <w:szCs w:val="22"/>
        </w:rPr>
        <w:t>:</w:t>
      </w:r>
    </w:p>
    <w:p w14:paraId="238A2650" w14:textId="77777777" w:rsidR="00972077" w:rsidRPr="00972077" w:rsidRDefault="00972077" w:rsidP="00972077">
      <w:pPr>
        <w:pStyle w:val="Default"/>
        <w:numPr>
          <w:ilvl w:val="0"/>
          <w:numId w:val="8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72077">
        <w:rPr>
          <w:rFonts w:asciiTheme="minorHAnsi" w:eastAsiaTheme="minorHAnsi" w:hAnsiTheme="minorHAnsi" w:cstheme="minorBidi"/>
          <w:color w:val="auto"/>
          <w:sz w:val="22"/>
          <w:szCs w:val="22"/>
        </w:rPr>
        <w:t>Base</w:t>
      </w:r>
    </w:p>
    <w:p w14:paraId="05EC8210" w14:textId="77777777" w:rsidR="00972077" w:rsidRPr="00972077" w:rsidRDefault="00972077" w:rsidP="00972077">
      <w:pPr>
        <w:pStyle w:val="Default"/>
        <w:numPr>
          <w:ilvl w:val="0"/>
          <w:numId w:val="8"/>
        </w:numPr>
        <w:ind w:left="108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72077">
        <w:rPr>
          <w:rFonts w:asciiTheme="minorHAnsi" w:eastAsiaTheme="minorHAnsi" w:hAnsiTheme="minorHAnsi" w:cstheme="minorBidi"/>
          <w:color w:val="auto"/>
          <w:sz w:val="22"/>
          <w:szCs w:val="22"/>
        </w:rPr>
        <w:t>Macro Environment</w:t>
      </w:r>
    </w:p>
    <w:p w14:paraId="5D465FBA" w14:textId="77777777" w:rsidR="00972077" w:rsidRPr="00972077" w:rsidRDefault="00972077" w:rsidP="00972077">
      <w:pPr>
        <w:pStyle w:val="Default"/>
        <w:numPr>
          <w:ilvl w:val="1"/>
          <w:numId w:val="8"/>
        </w:numPr>
        <w:ind w:left="180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72077">
        <w:rPr>
          <w:rFonts w:asciiTheme="minorHAnsi" w:eastAsiaTheme="minorHAnsi" w:hAnsiTheme="minorHAnsi" w:cstheme="minorBidi"/>
          <w:color w:val="auto"/>
          <w:sz w:val="22"/>
          <w:szCs w:val="22"/>
        </w:rPr>
        <w:t>Temperature</w:t>
      </w:r>
    </w:p>
    <w:p w14:paraId="6FD33A15" w14:textId="77777777" w:rsidR="00972077" w:rsidRPr="00972077" w:rsidRDefault="00972077" w:rsidP="00972077">
      <w:pPr>
        <w:pStyle w:val="Default"/>
        <w:numPr>
          <w:ilvl w:val="1"/>
          <w:numId w:val="8"/>
        </w:numPr>
        <w:ind w:left="180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72077">
        <w:rPr>
          <w:rFonts w:asciiTheme="minorHAnsi" w:eastAsiaTheme="minorHAnsi" w:hAnsiTheme="minorHAnsi" w:cstheme="minorBidi"/>
          <w:color w:val="auto"/>
          <w:sz w:val="22"/>
          <w:szCs w:val="22"/>
        </w:rPr>
        <w:t>Precipitation</w:t>
      </w:r>
    </w:p>
    <w:p w14:paraId="15683DD4" w14:textId="77777777" w:rsidR="00972077" w:rsidRPr="00972077" w:rsidRDefault="00972077" w:rsidP="00972077">
      <w:pPr>
        <w:pStyle w:val="Default"/>
        <w:numPr>
          <w:ilvl w:val="0"/>
          <w:numId w:val="8"/>
        </w:numPr>
        <w:ind w:left="108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72077">
        <w:rPr>
          <w:rFonts w:asciiTheme="minorHAnsi" w:eastAsiaTheme="minorHAnsi" w:hAnsiTheme="minorHAnsi" w:cstheme="minorBidi"/>
          <w:color w:val="auto"/>
          <w:sz w:val="22"/>
          <w:szCs w:val="22"/>
        </w:rPr>
        <w:t>Calendar</w:t>
      </w:r>
    </w:p>
    <w:p w14:paraId="5B18ADC7" w14:textId="77777777" w:rsidR="00972077" w:rsidRPr="00972077" w:rsidRDefault="00972077" w:rsidP="00972077">
      <w:pPr>
        <w:pStyle w:val="Default"/>
        <w:numPr>
          <w:ilvl w:val="1"/>
          <w:numId w:val="8"/>
        </w:numPr>
        <w:ind w:left="180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7207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Weekend Flag </w:t>
      </w:r>
    </w:p>
    <w:p w14:paraId="5CCF9B3C" w14:textId="77777777" w:rsidR="00972077" w:rsidRPr="00972077" w:rsidRDefault="00972077" w:rsidP="00972077">
      <w:pPr>
        <w:pStyle w:val="Default"/>
        <w:numPr>
          <w:ilvl w:val="1"/>
          <w:numId w:val="8"/>
        </w:numPr>
        <w:ind w:left="180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72077">
        <w:rPr>
          <w:rFonts w:asciiTheme="minorHAnsi" w:eastAsiaTheme="minorHAnsi" w:hAnsiTheme="minorHAnsi" w:cstheme="minorBidi"/>
          <w:color w:val="auto"/>
          <w:sz w:val="22"/>
          <w:szCs w:val="22"/>
        </w:rPr>
        <w:t>Holiday</w:t>
      </w:r>
    </w:p>
    <w:p w14:paraId="238334E0" w14:textId="77777777" w:rsidR="00972077" w:rsidRPr="00972077" w:rsidRDefault="00972077" w:rsidP="00972077">
      <w:pPr>
        <w:pStyle w:val="Default"/>
        <w:numPr>
          <w:ilvl w:val="0"/>
          <w:numId w:val="8"/>
        </w:numPr>
        <w:ind w:left="108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72077">
        <w:rPr>
          <w:rFonts w:asciiTheme="minorHAnsi" w:eastAsiaTheme="minorHAnsi" w:hAnsiTheme="minorHAnsi" w:cstheme="minorBidi"/>
          <w:color w:val="auto"/>
          <w:sz w:val="22"/>
          <w:szCs w:val="22"/>
        </w:rPr>
        <w:t>Price</w:t>
      </w:r>
    </w:p>
    <w:p w14:paraId="7B903450" w14:textId="77777777" w:rsidR="00972077" w:rsidRPr="00972077" w:rsidRDefault="00972077" w:rsidP="00972077">
      <w:pPr>
        <w:pStyle w:val="Default"/>
        <w:numPr>
          <w:ilvl w:val="1"/>
          <w:numId w:val="8"/>
        </w:numPr>
        <w:ind w:left="180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72077">
        <w:rPr>
          <w:rFonts w:asciiTheme="minorHAnsi" w:eastAsiaTheme="minorHAnsi" w:hAnsiTheme="minorHAnsi" w:cstheme="minorBidi"/>
          <w:color w:val="auto"/>
          <w:sz w:val="22"/>
          <w:szCs w:val="22"/>
        </w:rPr>
        <w:t>Avg Distance Price</w:t>
      </w:r>
    </w:p>
    <w:p w14:paraId="6633D114" w14:textId="77777777" w:rsidR="00972077" w:rsidRPr="00972077" w:rsidRDefault="00972077" w:rsidP="00972077">
      <w:pPr>
        <w:pStyle w:val="Default"/>
        <w:numPr>
          <w:ilvl w:val="1"/>
          <w:numId w:val="8"/>
        </w:numPr>
        <w:ind w:left="180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72077">
        <w:rPr>
          <w:rFonts w:asciiTheme="minorHAnsi" w:eastAsiaTheme="minorHAnsi" w:hAnsiTheme="minorHAnsi" w:cstheme="minorBidi"/>
          <w:color w:val="auto"/>
          <w:sz w:val="22"/>
          <w:szCs w:val="22"/>
        </w:rPr>
        <w:t>Avg Supply Demand Multiplier</w:t>
      </w:r>
    </w:p>
    <w:p w14:paraId="6CE8DB62" w14:textId="77777777" w:rsidR="00972077" w:rsidRPr="00972077" w:rsidRDefault="00972077" w:rsidP="00972077">
      <w:pPr>
        <w:pStyle w:val="Default"/>
        <w:numPr>
          <w:ilvl w:val="0"/>
          <w:numId w:val="8"/>
        </w:numPr>
        <w:ind w:left="108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72077">
        <w:rPr>
          <w:rFonts w:asciiTheme="minorHAnsi" w:eastAsiaTheme="minorHAnsi" w:hAnsiTheme="minorHAnsi" w:cstheme="minorBidi"/>
          <w:color w:val="auto"/>
          <w:sz w:val="22"/>
          <w:szCs w:val="22"/>
        </w:rPr>
        <w:t>Others</w:t>
      </w:r>
    </w:p>
    <w:p w14:paraId="3C3526C1" w14:textId="77777777" w:rsidR="00972077" w:rsidRPr="00972077" w:rsidRDefault="00972077" w:rsidP="00972077">
      <w:pPr>
        <w:pStyle w:val="Default"/>
        <w:numPr>
          <w:ilvl w:val="1"/>
          <w:numId w:val="8"/>
        </w:numPr>
        <w:ind w:left="180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72077">
        <w:rPr>
          <w:rFonts w:asciiTheme="minorHAnsi" w:eastAsiaTheme="minorHAnsi" w:hAnsiTheme="minorHAnsi" w:cstheme="minorBidi"/>
          <w:color w:val="auto"/>
          <w:sz w:val="22"/>
          <w:szCs w:val="22"/>
        </w:rPr>
        <w:t>Bolt ETA</w:t>
      </w:r>
    </w:p>
    <w:p w14:paraId="5E1C802B" w14:textId="77777777" w:rsidR="00972077" w:rsidRPr="00972077" w:rsidRDefault="00972077" w:rsidP="00972077">
      <w:pPr>
        <w:pStyle w:val="Default"/>
        <w:numPr>
          <w:ilvl w:val="1"/>
          <w:numId w:val="8"/>
        </w:numPr>
        <w:ind w:left="180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72077">
        <w:rPr>
          <w:rFonts w:asciiTheme="minorHAnsi" w:eastAsiaTheme="minorHAnsi" w:hAnsiTheme="minorHAnsi" w:cstheme="minorBidi"/>
          <w:color w:val="auto"/>
          <w:sz w:val="22"/>
          <w:szCs w:val="22"/>
        </w:rPr>
        <w:t>Mobility Data</w:t>
      </w:r>
    </w:p>
    <w:p w14:paraId="066DEB75" w14:textId="77777777" w:rsidR="00972077" w:rsidRPr="00972077" w:rsidRDefault="00972077" w:rsidP="00972077">
      <w:pPr>
        <w:pStyle w:val="Default"/>
        <w:numPr>
          <w:ilvl w:val="0"/>
          <w:numId w:val="8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72077">
        <w:rPr>
          <w:rFonts w:asciiTheme="minorHAnsi" w:eastAsiaTheme="minorHAnsi" w:hAnsiTheme="minorHAnsi" w:cstheme="minorBidi"/>
          <w:color w:val="auto"/>
          <w:sz w:val="22"/>
          <w:szCs w:val="22"/>
        </w:rPr>
        <w:t>Media</w:t>
      </w:r>
    </w:p>
    <w:p w14:paraId="41EEA851" w14:textId="77777777" w:rsidR="00972077" w:rsidRPr="00972077" w:rsidRDefault="00972077" w:rsidP="00972077">
      <w:pPr>
        <w:pStyle w:val="Default"/>
        <w:numPr>
          <w:ilvl w:val="1"/>
          <w:numId w:val="8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72077">
        <w:rPr>
          <w:rFonts w:asciiTheme="minorHAnsi" w:eastAsiaTheme="minorHAnsi" w:hAnsiTheme="minorHAnsi" w:cstheme="minorBidi"/>
          <w:color w:val="auto"/>
          <w:sz w:val="22"/>
          <w:szCs w:val="22"/>
        </w:rPr>
        <w:t>Facebook Impressions</w:t>
      </w:r>
    </w:p>
    <w:p w14:paraId="7BBC09D5" w14:textId="77777777" w:rsidR="00972077" w:rsidRPr="00972077" w:rsidRDefault="00972077" w:rsidP="00972077">
      <w:pPr>
        <w:pStyle w:val="Default"/>
        <w:numPr>
          <w:ilvl w:val="1"/>
          <w:numId w:val="8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72077">
        <w:rPr>
          <w:rFonts w:asciiTheme="minorHAnsi" w:eastAsiaTheme="minorHAnsi" w:hAnsiTheme="minorHAnsi" w:cstheme="minorBidi"/>
          <w:color w:val="auto"/>
          <w:sz w:val="22"/>
          <w:szCs w:val="22"/>
        </w:rPr>
        <w:t>Google Impressions</w:t>
      </w:r>
    </w:p>
    <w:p w14:paraId="77D22B7C" w14:textId="77777777" w:rsidR="00972077" w:rsidRPr="00972077" w:rsidRDefault="00972077" w:rsidP="00972077">
      <w:pPr>
        <w:pStyle w:val="Default"/>
        <w:numPr>
          <w:ilvl w:val="1"/>
          <w:numId w:val="8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72077">
        <w:rPr>
          <w:rFonts w:asciiTheme="minorHAnsi" w:eastAsiaTheme="minorHAnsi" w:hAnsiTheme="minorHAnsi" w:cstheme="minorBidi"/>
          <w:color w:val="auto"/>
          <w:sz w:val="22"/>
          <w:szCs w:val="22"/>
        </w:rPr>
        <w:t>Apple search Impressions</w:t>
      </w:r>
    </w:p>
    <w:p w14:paraId="54DB1EAB" w14:textId="77777777" w:rsidR="00972077" w:rsidRPr="00972077" w:rsidRDefault="00972077" w:rsidP="00972077">
      <w:pPr>
        <w:pStyle w:val="Default"/>
        <w:numPr>
          <w:ilvl w:val="1"/>
          <w:numId w:val="8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72077">
        <w:rPr>
          <w:rFonts w:asciiTheme="minorHAnsi" w:eastAsiaTheme="minorHAnsi" w:hAnsiTheme="minorHAnsi" w:cstheme="minorBidi"/>
          <w:color w:val="auto"/>
          <w:sz w:val="22"/>
          <w:szCs w:val="22"/>
        </w:rPr>
        <w:t>OOH Impressions</w:t>
      </w:r>
    </w:p>
    <w:p w14:paraId="7534723D" w14:textId="77777777" w:rsidR="00972077" w:rsidRPr="00972077" w:rsidRDefault="00972077" w:rsidP="00972077">
      <w:pPr>
        <w:pStyle w:val="Default"/>
        <w:numPr>
          <w:ilvl w:val="1"/>
          <w:numId w:val="8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72077">
        <w:rPr>
          <w:rFonts w:asciiTheme="minorHAnsi" w:eastAsiaTheme="minorHAnsi" w:hAnsiTheme="minorHAnsi" w:cstheme="minorBidi"/>
          <w:color w:val="auto"/>
          <w:sz w:val="22"/>
          <w:szCs w:val="22"/>
        </w:rPr>
        <w:t>Twitter Impressions</w:t>
      </w:r>
    </w:p>
    <w:p w14:paraId="780F927B" w14:textId="77777777" w:rsidR="00972077" w:rsidRPr="00972077" w:rsidRDefault="00972077" w:rsidP="00972077">
      <w:pPr>
        <w:pStyle w:val="Default"/>
        <w:numPr>
          <w:ilvl w:val="1"/>
          <w:numId w:val="8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72077">
        <w:rPr>
          <w:rFonts w:asciiTheme="minorHAnsi" w:eastAsiaTheme="minorHAnsi" w:hAnsiTheme="minorHAnsi" w:cstheme="minorBidi"/>
          <w:color w:val="auto"/>
          <w:sz w:val="22"/>
          <w:szCs w:val="22"/>
        </w:rPr>
        <w:t>Snap Impressions</w:t>
      </w:r>
    </w:p>
    <w:p w14:paraId="0873707F" w14:textId="77777777" w:rsidR="00972077" w:rsidRPr="00972077" w:rsidRDefault="00972077" w:rsidP="00972077">
      <w:pPr>
        <w:pStyle w:val="Default"/>
        <w:numPr>
          <w:ilvl w:val="1"/>
          <w:numId w:val="8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72077"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>Tik-Tok Impressions</w:t>
      </w:r>
    </w:p>
    <w:p w14:paraId="4FAF7CB2" w14:textId="77777777" w:rsidR="00972077" w:rsidRPr="00972077" w:rsidRDefault="00972077" w:rsidP="00972077">
      <w:pPr>
        <w:pStyle w:val="Default"/>
        <w:numPr>
          <w:ilvl w:val="1"/>
          <w:numId w:val="8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72077">
        <w:rPr>
          <w:rFonts w:asciiTheme="minorHAnsi" w:eastAsiaTheme="minorHAnsi" w:hAnsiTheme="minorHAnsi" w:cstheme="minorBidi"/>
          <w:color w:val="auto"/>
          <w:sz w:val="22"/>
          <w:szCs w:val="22"/>
        </w:rPr>
        <w:t>Influencer’s &amp; Blog visitors’ data</w:t>
      </w:r>
    </w:p>
    <w:p w14:paraId="1A4F9A39" w14:textId="77777777" w:rsidR="00972077" w:rsidRPr="00972077" w:rsidRDefault="00972077" w:rsidP="00972077">
      <w:pPr>
        <w:pStyle w:val="Default"/>
        <w:numPr>
          <w:ilvl w:val="0"/>
          <w:numId w:val="8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72077">
        <w:rPr>
          <w:rFonts w:asciiTheme="minorHAnsi" w:eastAsiaTheme="minorHAnsi" w:hAnsiTheme="minorHAnsi" w:cstheme="minorBidi"/>
          <w:color w:val="auto"/>
          <w:sz w:val="22"/>
          <w:szCs w:val="22"/>
        </w:rPr>
        <w:t>Non-Media</w:t>
      </w:r>
    </w:p>
    <w:p w14:paraId="7ADC4336" w14:textId="77777777" w:rsidR="00972077" w:rsidRPr="00972077" w:rsidRDefault="00972077" w:rsidP="00972077">
      <w:pPr>
        <w:pStyle w:val="Default"/>
        <w:numPr>
          <w:ilvl w:val="1"/>
          <w:numId w:val="8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72077">
        <w:rPr>
          <w:rFonts w:asciiTheme="minorHAnsi" w:eastAsiaTheme="minorHAnsi" w:hAnsiTheme="minorHAnsi" w:cstheme="minorBidi"/>
          <w:color w:val="auto"/>
          <w:sz w:val="22"/>
          <w:szCs w:val="22"/>
        </w:rPr>
        <w:t>Signup’s cost</w:t>
      </w:r>
    </w:p>
    <w:p w14:paraId="6F0B6BE5" w14:textId="77777777" w:rsidR="00972077" w:rsidRPr="00972077" w:rsidRDefault="00972077" w:rsidP="00972077">
      <w:pPr>
        <w:pStyle w:val="Default"/>
        <w:numPr>
          <w:ilvl w:val="1"/>
          <w:numId w:val="8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72077">
        <w:rPr>
          <w:rFonts w:asciiTheme="minorHAnsi" w:eastAsiaTheme="minorHAnsi" w:hAnsiTheme="minorHAnsi" w:cstheme="minorBidi"/>
          <w:color w:val="auto"/>
          <w:sz w:val="22"/>
          <w:szCs w:val="22"/>
        </w:rPr>
        <w:t>Event Cost</w:t>
      </w:r>
    </w:p>
    <w:p w14:paraId="24372502" w14:textId="77777777" w:rsidR="00972077" w:rsidRPr="00972077" w:rsidRDefault="00972077" w:rsidP="00972077">
      <w:pPr>
        <w:pStyle w:val="Default"/>
        <w:numPr>
          <w:ilvl w:val="1"/>
          <w:numId w:val="8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72077">
        <w:rPr>
          <w:rFonts w:asciiTheme="minorHAnsi" w:eastAsiaTheme="minorHAnsi" w:hAnsiTheme="minorHAnsi" w:cstheme="minorBidi"/>
          <w:color w:val="auto"/>
          <w:sz w:val="22"/>
          <w:szCs w:val="22"/>
        </w:rPr>
        <w:t>Referral cost</w:t>
      </w:r>
    </w:p>
    <w:p w14:paraId="39659066" w14:textId="578DB002" w:rsidR="00E85657" w:rsidRPr="00972077" w:rsidRDefault="00972077" w:rsidP="0086348D">
      <w:pPr>
        <w:pStyle w:val="Default"/>
        <w:numPr>
          <w:ilvl w:val="1"/>
          <w:numId w:val="8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7207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Lifecycle </w:t>
      </w:r>
      <w:r w:rsidR="00D14C0B" w:rsidRPr="00972077">
        <w:rPr>
          <w:rFonts w:asciiTheme="minorHAnsi" w:eastAsiaTheme="minorHAnsi" w:hAnsiTheme="minorHAnsi" w:cstheme="minorBidi"/>
          <w:color w:val="auto"/>
          <w:sz w:val="22"/>
          <w:szCs w:val="22"/>
        </w:rPr>
        <w:t>data</w:t>
      </w:r>
      <w:r w:rsidR="00D14C0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</w:t>
      </w:r>
      <w:r w:rsidR="003F2871">
        <w:rPr>
          <w:rFonts w:asciiTheme="minorHAnsi" w:eastAsiaTheme="minorHAnsi" w:hAnsiTheme="minorHAnsi" w:cstheme="minorBidi"/>
          <w:color w:val="auto"/>
          <w:sz w:val="22"/>
          <w:szCs w:val="22"/>
        </w:rPr>
        <w:t>Total messages</w:t>
      </w:r>
      <w:r w:rsidR="00D14C0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that</w:t>
      </w:r>
      <w:r w:rsidR="003F287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sent to the </w:t>
      </w:r>
      <w:r w:rsidR="00D14C0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unique </w:t>
      </w:r>
      <w:r w:rsidR="003F2871">
        <w:rPr>
          <w:rFonts w:asciiTheme="minorHAnsi" w:eastAsiaTheme="minorHAnsi" w:hAnsiTheme="minorHAnsi" w:cstheme="minorBidi"/>
          <w:color w:val="auto"/>
          <w:sz w:val="22"/>
          <w:szCs w:val="22"/>
        </w:rPr>
        <w:t>users)</w:t>
      </w:r>
    </w:p>
    <w:p w14:paraId="23E09BD9" w14:textId="1BE570E6" w:rsidR="00972077" w:rsidRDefault="00972077" w:rsidP="0086348D"/>
    <w:p w14:paraId="6E1FA7D8" w14:textId="70D29690" w:rsidR="00941F1F" w:rsidRDefault="00941F1F" w:rsidP="00941F1F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u w:val="single"/>
        </w:rPr>
      </w:pPr>
      <w:bookmarkStart w:id="1" w:name="_Toc77094397"/>
      <w:r w:rsidRPr="00F12AA7">
        <w:rPr>
          <w:rFonts w:cstheme="minorHAnsi"/>
          <w:b/>
          <w:bCs/>
          <w:color w:val="000000" w:themeColor="text1"/>
          <w:sz w:val="24"/>
          <w:szCs w:val="24"/>
          <w:u w:val="single"/>
        </w:rPr>
        <w:t xml:space="preserve">Model </w:t>
      </w:r>
      <w:r w:rsidR="003F2871">
        <w:rPr>
          <w:rFonts w:cstheme="minorHAnsi"/>
          <w:b/>
          <w:bCs/>
          <w:color w:val="000000" w:themeColor="text1"/>
          <w:sz w:val="24"/>
          <w:szCs w:val="24"/>
          <w:u w:val="single"/>
        </w:rPr>
        <w:t>Approach</w:t>
      </w:r>
      <w:r w:rsidRPr="00F12AA7">
        <w:rPr>
          <w:rFonts w:ascii="Calibri" w:eastAsia="Times New Roman" w:hAnsi="Calibri" w:cs="Calibri"/>
          <w:b/>
          <w:bCs/>
          <w:sz w:val="24"/>
          <w:szCs w:val="24"/>
          <w:u w:val="single"/>
        </w:rPr>
        <w:t xml:space="preserve"> – </w:t>
      </w:r>
      <w:bookmarkEnd w:id="1"/>
    </w:p>
    <w:p w14:paraId="48A5CF33" w14:textId="77777777" w:rsidR="00F12AA7" w:rsidRPr="00F12AA7" w:rsidRDefault="00F12AA7" w:rsidP="00941F1F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u w:val="single"/>
        </w:rPr>
      </w:pPr>
    </w:p>
    <w:p w14:paraId="3047C347" w14:textId="4E82CD22" w:rsidR="00DC1DE2" w:rsidRDefault="00DC1DE2" w:rsidP="00DC1DE2">
      <w:pPr>
        <w:jc w:val="both"/>
      </w:pPr>
      <w:r>
        <w:t>Started with the ‘</w:t>
      </w:r>
      <w:r w:rsidR="003F2871">
        <w:t xml:space="preserve">First time </w:t>
      </w:r>
      <w:r w:rsidRPr="00161692">
        <w:t>activations.</w:t>
      </w:r>
      <w:r>
        <w:t xml:space="preserve">’ (KPI) using our platform </w:t>
      </w:r>
      <w:r w:rsidRPr="00DC1DE2">
        <w:rPr>
          <w:rFonts w:cstheme="minorHAnsi"/>
        </w:rPr>
        <w:t xml:space="preserve">Demand Drivers </w:t>
      </w:r>
      <w:r w:rsidRPr="00DC1DE2">
        <w:rPr>
          <w:rFonts w:cstheme="minorHAnsi"/>
          <w:i/>
          <w:vertAlign w:val="superscript"/>
        </w:rPr>
        <w:t>Edge</w:t>
      </w:r>
      <w:r w:rsidRPr="00DC1DE2">
        <w:rPr>
          <w:rFonts w:cstheme="minorHAnsi"/>
        </w:rPr>
        <w:t xml:space="preserve"> (DDE). DDE runs statistical models by blending media, promotions, macro-economic indicators data and</w:t>
      </w:r>
      <w:r w:rsidR="003F2871">
        <w:rPr>
          <w:rFonts w:cstheme="minorHAnsi"/>
        </w:rPr>
        <w:t xml:space="preserve"> </w:t>
      </w:r>
      <w:r w:rsidRPr="00DC1DE2">
        <w:rPr>
          <w:rFonts w:cstheme="minorHAnsi"/>
        </w:rPr>
        <w:t>other bolt specific inputs required to quantify the relationship on KPI.</w:t>
      </w:r>
    </w:p>
    <w:p w14:paraId="4C1B4D37" w14:textId="77777777" w:rsidR="00DC1DE2" w:rsidRPr="00E85657" w:rsidRDefault="00DC1DE2" w:rsidP="00DC1DE2">
      <w:pPr>
        <w:pStyle w:val="Default"/>
        <w:ind w:left="720" w:firstLine="504"/>
        <w:rPr>
          <w:rFonts w:asciiTheme="minorHAnsi" w:eastAsiaTheme="minorHAnsi"/>
          <w:color w:val="auto"/>
          <w:sz w:val="22"/>
          <w:szCs w:val="22"/>
        </w:rPr>
      </w:pPr>
      <w:bookmarkStart w:id="2" w:name="_Toc77094389"/>
      <w:r w:rsidRPr="00E85657">
        <w:rPr>
          <w:rFonts w:asciiTheme="minorHAnsi" w:eastAsiaTheme="minorHAnsi"/>
          <w:color w:val="auto"/>
          <w:sz w:val="22"/>
          <w:szCs w:val="22"/>
        </w:rPr>
        <w:t>KPI=Intercept+</w:t>
      </w:r>
      <w:r w:rsidRPr="00E85657">
        <w:rPr>
          <w:rFonts w:asciiTheme="minorHAnsi" w:eastAsiaTheme="minorHAnsi"/>
          <w:color w:val="auto"/>
          <w:sz w:val="22"/>
          <w:szCs w:val="22"/>
        </w:rPr>
        <w:t>β</w:t>
      </w:r>
      <w:r w:rsidRPr="00E85657">
        <w:rPr>
          <w:rFonts w:asciiTheme="minorHAnsi" w:eastAsiaTheme="minorHAnsi"/>
          <w:color w:val="auto"/>
          <w:sz w:val="22"/>
          <w:szCs w:val="22"/>
        </w:rPr>
        <w:t xml:space="preserve">1* </w:t>
      </w:r>
      <w:r>
        <w:rPr>
          <w:rFonts w:asciiTheme="minorHAnsi" w:eastAsiaTheme="minorHAnsi"/>
          <w:color w:val="auto"/>
          <w:sz w:val="22"/>
          <w:szCs w:val="22"/>
        </w:rPr>
        <w:t>Base</w:t>
      </w:r>
      <w:r w:rsidRPr="00E85657">
        <w:rPr>
          <w:rFonts w:asciiTheme="minorHAnsi" w:eastAsiaTheme="minorHAnsi"/>
          <w:color w:val="auto"/>
          <w:sz w:val="22"/>
          <w:szCs w:val="22"/>
        </w:rPr>
        <w:t>+</w:t>
      </w:r>
      <w:r w:rsidRPr="00E85657">
        <w:rPr>
          <w:rFonts w:asciiTheme="minorHAnsi" w:eastAsiaTheme="minorHAnsi"/>
          <w:color w:val="auto"/>
          <w:sz w:val="22"/>
          <w:szCs w:val="22"/>
        </w:rPr>
        <w:t>β</w:t>
      </w:r>
      <w:r w:rsidRPr="00E85657">
        <w:rPr>
          <w:rFonts w:asciiTheme="minorHAnsi" w:eastAsiaTheme="minorHAnsi"/>
          <w:color w:val="auto"/>
          <w:sz w:val="22"/>
          <w:szCs w:val="22"/>
        </w:rPr>
        <w:t>2* Media+</w:t>
      </w:r>
      <w:r w:rsidRPr="00E85657">
        <w:rPr>
          <w:rFonts w:asciiTheme="minorHAnsi" w:eastAsiaTheme="minorHAnsi"/>
          <w:color w:val="auto"/>
          <w:sz w:val="22"/>
          <w:szCs w:val="22"/>
        </w:rPr>
        <w:t>β</w:t>
      </w:r>
      <w:r w:rsidRPr="00E85657">
        <w:rPr>
          <w:rFonts w:asciiTheme="minorHAnsi" w:eastAsiaTheme="minorHAnsi"/>
          <w:color w:val="auto"/>
          <w:sz w:val="22"/>
          <w:szCs w:val="22"/>
        </w:rPr>
        <w:t>3* Promo+....</w:t>
      </w:r>
      <w:bookmarkEnd w:id="2"/>
    </w:p>
    <w:p w14:paraId="07FA8187" w14:textId="77777777" w:rsidR="00DC1DE2" w:rsidRPr="00941F1F" w:rsidRDefault="00DC1DE2" w:rsidP="00941F1F">
      <w:pPr>
        <w:spacing w:after="0" w:line="240" w:lineRule="auto"/>
        <w:rPr>
          <w:rFonts w:cstheme="minorHAnsi"/>
          <w:b/>
          <w:bCs/>
          <w:color w:val="000000" w:themeColor="text1"/>
        </w:rPr>
      </w:pPr>
    </w:p>
    <w:p w14:paraId="5F6EE175" w14:textId="36FEDC1D" w:rsidR="49400CEA" w:rsidRDefault="49400CEA" w:rsidP="3910864E">
      <w:pPr>
        <w:spacing w:after="0" w:line="240" w:lineRule="auto"/>
        <w:rPr>
          <w:b/>
          <w:bCs/>
          <w:u w:val="single"/>
        </w:rPr>
      </w:pPr>
      <w:r w:rsidRPr="3910864E">
        <w:rPr>
          <w:b/>
          <w:bCs/>
          <w:u w:val="single"/>
        </w:rPr>
        <w:t>Modeling Process:</w:t>
      </w:r>
    </w:p>
    <w:p w14:paraId="0CFEA299" w14:textId="768813A2" w:rsidR="002406A1" w:rsidRPr="00C815DA" w:rsidRDefault="49400CEA" w:rsidP="3910864E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eastAsiaTheme="minorEastAsia"/>
          <w:b/>
          <w:bCs/>
        </w:rPr>
      </w:pPr>
      <w:r w:rsidRPr="3910864E">
        <w:rPr>
          <w:rFonts w:ascii="Calibri" w:eastAsia="Calibri" w:hAnsi="Calibri" w:cs="Calibri"/>
        </w:rPr>
        <w:t>Star</w:t>
      </w:r>
      <w:r w:rsidR="09AF5D4B" w:rsidRPr="3910864E">
        <w:rPr>
          <w:rFonts w:ascii="Calibri" w:eastAsia="Calibri" w:hAnsi="Calibri" w:cs="Calibri"/>
        </w:rPr>
        <w:t>ted</w:t>
      </w:r>
      <w:r w:rsidRPr="3910864E">
        <w:rPr>
          <w:rFonts w:ascii="Calibri" w:eastAsia="Calibri" w:hAnsi="Calibri" w:cs="Calibri"/>
        </w:rPr>
        <w:t xml:space="preserve"> with </w:t>
      </w:r>
      <w:r w:rsidR="1BE2A9E9" w:rsidRPr="3910864E">
        <w:rPr>
          <w:rFonts w:ascii="Calibri" w:eastAsia="Calibri" w:hAnsi="Calibri" w:cs="Calibri"/>
        </w:rPr>
        <w:t xml:space="preserve">base model </w:t>
      </w:r>
      <w:r w:rsidR="08270A9E">
        <w:t>by including Weather, ETA,</w:t>
      </w:r>
      <w:r w:rsidR="18A05474">
        <w:t xml:space="preserve"> </w:t>
      </w:r>
      <w:r w:rsidR="08270A9E">
        <w:t xml:space="preserve">Holidays, Weekend effect, Covid mobility, lockdown status </w:t>
      </w:r>
    </w:p>
    <w:p w14:paraId="684E7F1C" w14:textId="3A313CD7" w:rsidR="002406A1" w:rsidRPr="00C815DA" w:rsidRDefault="1BE2A9E9" w:rsidP="3910864E">
      <w:pPr>
        <w:spacing w:after="0" w:line="240" w:lineRule="auto"/>
        <w:ind w:firstLine="720"/>
        <w:jc w:val="both"/>
        <w:rPr>
          <w:rFonts w:ascii="Calibri" w:eastAsia="Calibri" w:hAnsi="Calibri" w:cs="Calibri"/>
          <w:b/>
          <w:bCs/>
          <w:noProof/>
        </w:rPr>
      </w:pPr>
      <w:r>
        <w:rPr>
          <w:noProof/>
        </w:rPr>
        <w:drawing>
          <wp:inline distT="0" distB="0" distL="0" distR="0" wp14:anchorId="1AC44601" wp14:editId="4482E032">
            <wp:extent cx="5618430" cy="2019300"/>
            <wp:effectExtent l="0" t="0" r="1905" b="0"/>
            <wp:docPr id="704205461" name="Picture 6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430" cy="201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68C83E" w14:textId="0F7C2EC1" w:rsidR="002406A1" w:rsidRPr="00C815DA" w:rsidRDefault="7A361D6F" w:rsidP="3910864E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eastAsiaTheme="minorEastAsia"/>
        </w:rPr>
      </w:pPr>
      <w:r w:rsidRPr="3910864E">
        <w:rPr>
          <w:rFonts w:ascii="Calibri" w:eastAsia="Calibri" w:hAnsi="Calibri" w:cs="Calibri"/>
          <w:b/>
          <w:bCs/>
        </w:rPr>
        <w:t>Next included</w:t>
      </w:r>
      <w:r w:rsidR="7960286B" w:rsidRPr="3910864E">
        <w:rPr>
          <w:rFonts w:ascii="Calibri" w:eastAsia="Calibri" w:hAnsi="Calibri" w:cs="Calibri"/>
          <w:b/>
          <w:bCs/>
        </w:rPr>
        <w:t xml:space="preserve">  media (</w:t>
      </w:r>
      <w:r w:rsidR="36BC8541" w:rsidRPr="3910864E">
        <w:rPr>
          <w:rFonts w:ascii="Calibri" w:eastAsia="Calibri" w:hAnsi="Calibri" w:cs="Calibri"/>
          <w:b/>
          <w:bCs/>
        </w:rPr>
        <w:t xml:space="preserve">one </w:t>
      </w:r>
      <w:r w:rsidR="6F686647" w:rsidRPr="3910864E">
        <w:rPr>
          <w:rFonts w:ascii="Calibri" w:eastAsia="Calibri" w:hAnsi="Calibri" w:cs="Calibri"/>
          <w:b/>
          <w:bCs/>
        </w:rPr>
        <w:t xml:space="preserve">variable </w:t>
      </w:r>
      <w:r w:rsidR="36BC8541" w:rsidRPr="3910864E">
        <w:rPr>
          <w:rFonts w:ascii="Calibri" w:eastAsia="Calibri" w:hAnsi="Calibri" w:cs="Calibri"/>
          <w:b/>
          <w:bCs/>
        </w:rPr>
        <w:t>at a time</w:t>
      </w:r>
      <w:r w:rsidR="15D8D7E6" w:rsidRPr="3910864E">
        <w:rPr>
          <w:rFonts w:ascii="Calibri" w:eastAsia="Calibri" w:hAnsi="Calibri" w:cs="Calibri"/>
          <w:b/>
          <w:bCs/>
        </w:rPr>
        <w:t>)</w:t>
      </w:r>
      <w:r w:rsidR="36BC8541" w:rsidRPr="3910864E">
        <w:rPr>
          <w:rFonts w:ascii="Calibri" w:eastAsia="Calibri" w:hAnsi="Calibri" w:cs="Calibri"/>
          <w:b/>
          <w:bCs/>
        </w:rPr>
        <w:t>.</w:t>
      </w:r>
      <w:r w:rsidR="36BC8541">
        <w:t xml:space="preserve"> </w:t>
      </w:r>
      <w:r w:rsidR="002406A1">
        <w:t>To test</w:t>
      </w:r>
      <w:r w:rsidR="002406A1" w:rsidRPr="3910864E">
        <w:rPr>
          <w:rFonts w:ascii="Calibri" w:eastAsia="Calibri" w:hAnsi="Calibri" w:cs="Calibri"/>
        </w:rPr>
        <w:t xml:space="preserve"> </w:t>
      </w:r>
      <w:r w:rsidR="002406A1">
        <w:t xml:space="preserve">media, </w:t>
      </w:r>
      <w:r w:rsidR="3C1BC40F">
        <w:t>w</w:t>
      </w:r>
      <w:r w:rsidR="00C815DA">
        <w:t>e</w:t>
      </w:r>
      <w:r w:rsidR="002406A1">
        <w:t xml:space="preserve"> </w:t>
      </w:r>
      <w:r w:rsidR="56ACBAA0">
        <w:t xml:space="preserve">considered </w:t>
      </w:r>
      <w:r w:rsidR="002406A1">
        <w:t xml:space="preserve">spend share of media variables to identify the </w:t>
      </w:r>
      <w:r w:rsidR="35FF2D39">
        <w:t>significant</w:t>
      </w:r>
      <w:r w:rsidR="002406A1">
        <w:t xml:space="preserve"> </w:t>
      </w:r>
      <w:r w:rsidR="00C815DA">
        <w:t>ones</w:t>
      </w:r>
      <w:r w:rsidR="7EA43A53">
        <w:t xml:space="preserve"> to begin with</w:t>
      </w:r>
      <w:r w:rsidR="00C815DA">
        <w:t>.</w:t>
      </w:r>
    </w:p>
    <w:p w14:paraId="729C2736" w14:textId="71228910" w:rsidR="002406A1" w:rsidRPr="00BD326B" w:rsidRDefault="4EBAD8E0" w:rsidP="3910864E">
      <w:pPr>
        <w:pStyle w:val="ListParagraph"/>
        <w:numPr>
          <w:ilvl w:val="0"/>
          <w:numId w:val="16"/>
        </w:numPr>
        <w:spacing w:after="0" w:line="240" w:lineRule="auto"/>
        <w:jc w:val="both"/>
      </w:pPr>
      <w:r>
        <w:t xml:space="preserve">Suitable </w:t>
      </w:r>
      <w:r w:rsidR="002406A1">
        <w:t>Transformation</w:t>
      </w:r>
      <w:r w:rsidR="585BB8DD">
        <w:t>s</w:t>
      </w:r>
      <w:r w:rsidR="002406A1">
        <w:t xml:space="preserve"> </w:t>
      </w:r>
      <w:r w:rsidR="6FA2BBD6">
        <w:t>(</w:t>
      </w:r>
      <w:proofErr w:type="spellStart"/>
      <w:r w:rsidR="6FA2BBD6">
        <w:t>Adstock</w:t>
      </w:r>
      <w:proofErr w:type="spellEnd"/>
      <w:r w:rsidR="6FA2BBD6">
        <w:t xml:space="preserve"> /Gamma) have been selected and </w:t>
      </w:r>
      <w:r w:rsidR="002406A1">
        <w:t xml:space="preserve">parameters are </w:t>
      </w:r>
      <w:r w:rsidR="5C09E42D">
        <w:t>identified by</w:t>
      </w:r>
      <w:r w:rsidR="002406A1">
        <w:t xml:space="preserve"> running multiple iterations and comparing model fits for each.</w:t>
      </w:r>
      <w:r w:rsidR="7318975A">
        <w:t xml:space="preserve"> </w:t>
      </w:r>
    </w:p>
    <w:p w14:paraId="70CFC90B" w14:textId="5AC2BC82" w:rsidR="002406A1" w:rsidRPr="00BD326B" w:rsidRDefault="1ADE99D5" w:rsidP="3910864E">
      <w:pPr>
        <w:pStyle w:val="ListParagraph"/>
        <w:numPr>
          <w:ilvl w:val="0"/>
          <w:numId w:val="16"/>
        </w:numPr>
        <w:spacing w:after="0" w:line="240" w:lineRule="auto"/>
        <w:jc w:val="both"/>
      </w:pPr>
      <w:r>
        <w:t>L</w:t>
      </w:r>
      <w:r w:rsidR="002406A1">
        <w:t>ist of media variables used in the model.</w:t>
      </w:r>
    </w:p>
    <w:tbl>
      <w:tblPr>
        <w:tblStyle w:val="TableGrid"/>
        <w:tblW w:w="8795" w:type="dxa"/>
        <w:tblInd w:w="715" w:type="dxa"/>
        <w:tblLook w:val="04A0" w:firstRow="1" w:lastRow="0" w:firstColumn="1" w:lastColumn="0" w:noHBand="0" w:noVBand="1"/>
      </w:tblPr>
      <w:tblGrid>
        <w:gridCol w:w="2190"/>
        <w:gridCol w:w="2255"/>
        <w:gridCol w:w="1785"/>
        <w:gridCol w:w="2565"/>
      </w:tblGrid>
      <w:tr w:rsidR="002406A1" w14:paraId="78FBC593" w14:textId="77777777" w:rsidTr="3910864E">
        <w:trPr>
          <w:trHeight w:val="261"/>
        </w:trPr>
        <w:tc>
          <w:tcPr>
            <w:tcW w:w="2190" w:type="dxa"/>
          </w:tcPr>
          <w:p w14:paraId="6E60B131" w14:textId="51439FA7" w:rsidR="002406A1" w:rsidRPr="00BD326B" w:rsidRDefault="002406A1" w:rsidP="3910864E">
            <w:pPr>
              <w:jc w:val="center"/>
            </w:pPr>
            <w:r w:rsidRPr="3910864E">
              <w:t>M</w:t>
            </w:r>
            <w:r w:rsidR="3C8140DE" w:rsidRPr="3910864E">
              <w:t>edia</w:t>
            </w:r>
          </w:p>
        </w:tc>
        <w:tc>
          <w:tcPr>
            <w:tcW w:w="2255" w:type="dxa"/>
          </w:tcPr>
          <w:p w14:paraId="0E7A8AEE" w14:textId="77777777" w:rsidR="002406A1" w:rsidRPr="00BD326B" w:rsidRDefault="002406A1" w:rsidP="009641C2">
            <w:pPr>
              <w:jc w:val="center"/>
              <w:rPr>
                <w:rFonts w:eastAsiaTheme="minorHAnsi"/>
              </w:rPr>
            </w:pPr>
            <w:r w:rsidRPr="00BD326B">
              <w:rPr>
                <w:rFonts w:eastAsiaTheme="minorHAnsi"/>
              </w:rPr>
              <w:t>Transformation used</w:t>
            </w:r>
          </w:p>
        </w:tc>
        <w:tc>
          <w:tcPr>
            <w:tcW w:w="1785" w:type="dxa"/>
          </w:tcPr>
          <w:p w14:paraId="0E30961E" w14:textId="77777777" w:rsidR="002406A1" w:rsidRPr="00BD326B" w:rsidRDefault="002406A1" w:rsidP="009641C2">
            <w:pPr>
              <w:jc w:val="center"/>
              <w:rPr>
                <w:rFonts w:eastAsiaTheme="minorHAnsi"/>
              </w:rPr>
            </w:pPr>
            <w:r w:rsidRPr="00BD326B">
              <w:rPr>
                <w:rFonts w:eastAsiaTheme="minorHAnsi"/>
              </w:rPr>
              <w:t>Granularity</w:t>
            </w:r>
          </w:p>
        </w:tc>
        <w:tc>
          <w:tcPr>
            <w:tcW w:w="2565" w:type="dxa"/>
          </w:tcPr>
          <w:p w14:paraId="55E230BF" w14:textId="2C800B87" w:rsidR="60D7FEAE" w:rsidRDefault="60D7FEAE" w:rsidP="3910864E">
            <w:pPr>
              <w:jc w:val="center"/>
            </w:pPr>
            <w:r w:rsidRPr="3910864E">
              <w:t>Spend share</w:t>
            </w:r>
            <w:r w:rsidR="1D50FA83" w:rsidRPr="3910864E">
              <w:t xml:space="preserve"> (with in Media)</w:t>
            </w:r>
          </w:p>
        </w:tc>
      </w:tr>
      <w:tr w:rsidR="002406A1" w14:paraId="27DD4C43" w14:textId="77777777" w:rsidTr="3910864E">
        <w:trPr>
          <w:trHeight w:val="247"/>
        </w:trPr>
        <w:tc>
          <w:tcPr>
            <w:tcW w:w="2190" w:type="dxa"/>
          </w:tcPr>
          <w:p w14:paraId="6DD79FF2" w14:textId="60038056" w:rsidR="002406A1" w:rsidRPr="00BD326B" w:rsidRDefault="002406A1" w:rsidP="3910864E">
            <w:pPr>
              <w:jc w:val="center"/>
            </w:pPr>
            <w:r w:rsidRPr="3910864E">
              <w:t>Facebook</w:t>
            </w:r>
            <w:r w:rsidR="5A029FA0" w:rsidRPr="3910864E">
              <w:t>, Google, Apple</w:t>
            </w:r>
          </w:p>
        </w:tc>
        <w:tc>
          <w:tcPr>
            <w:tcW w:w="2255" w:type="dxa"/>
          </w:tcPr>
          <w:p w14:paraId="041FF763" w14:textId="4F888318" w:rsidR="002406A1" w:rsidRPr="00BD326B" w:rsidRDefault="002406A1" w:rsidP="3910864E">
            <w:pPr>
              <w:jc w:val="center"/>
            </w:pPr>
            <w:r w:rsidRPr="3910864E">
              <w:t>Ad stock/Gamma</w:t>
            </w:r>
            <w:r w:rsidR="77F9F76A" w:rsidRPr="3910864E">
              <w:t xml:space="preserve"> on impressions</w:t>
            </w:r>
          </w:p>
        </w:tc>
        <w:tc>
          <w:tcPr>
            <w:tcW w:w="1785" w:type="dxa"/>
          </w:tcPr>
          <w:p w14:paraId="596236CD" w14:textId="77777777" w:rsidR="002406A1" w:rsidRPr="00BD326B" w:rsidRDefault="002406A1" w:rsidP="009641C2">
            <w:pPr>
              <w:jc w:val="center"/>
              <w:rPr>
                <w:rFonts w:eastAsiaTheme="minorHAnsi"/>
              </w:rPr>
            </w:pPr>
            <w:r w:rsidRPr="00BD326B">
              <w:rPr>
                <w:rFonts w:eastAsiaTheme="minorHAnsi"/>
              </w:rPr>
              <w:t xml:space="preserve">Used by Objective </w:t>
            </w:r>
          </w:p>
        </w:tc>
        <w:tc>
          <w:tcPr>
            <w:tcW w:w="2565" w:type="dxa"/>
          </w:tcPr>
          <w:p w14:paraId="2D950623" w14:textId="42789C74" w:rsidR="16D9AB89" w:rsidRDefault="16D9AB89" w:rsidP="3910864E">
            <w:pPr>
              <w:jc w:val="center"/>
            </w:pPr>
            <w:r w:rsidRPr="3910864E">
              <w:t>Facebook (34%</w:t>
            </w:r>
            <w:r w:rsidR="41C3F5BD" w:rsidRPr="3910864E">
              <w:t>)</w:t>
            </w:r>
            <w:r w:rsidRPr="3910864E">
              <w:t>, Google (36%), Apple (4%)</w:t>
            </w:r>
          </w:p>
          <w:p w14:paraId="7183B15E" w14:textId="6288EE54" w:rsidR="3910864E" w:rsidRDefault="3910864E" w:rsidP="3910864E">
            <w:pPr>
              <w:jc w:val="center"/>
            </w:pPr>
          </w:p>
        </w:tc>
      </w:tr>
      <w:tr w:rsidR="002406A1" w14:paraId="2CE0FF37" w14:textId="77777777" w:rsidTr="3910864E">
        <w:trPr>
          <w:trHeight w:val="247"/>
        </w:trPr>
        <w:tc>
          <w:tcPr>
            <w:tcW w:w="2190" w:type="dxa"/>
          </w:tcPr>
          <w:p w14:paraId="3488BEF4" w14:textId="3163222B" w:rsidR="002406A1" w:rsidRPr="00BD326B" w:rsidRDefault="1F52E711" w:rsidP="3910864E">
            <w:pPr>
              <w:jc w:val="center"/>
            </w:pPr>
            <w:r w:rsidRPr="3910864E">
              <w:t>Twitter, Snap, Tik-Tok,</w:t>
            </w:r>
            <w:r w:rsidR="7D3CAC49" w:rsidRPr="3910864E">
              <w:t xml:space="preserve"> OOH</w:t>
            </w:r>
            <w:r w:rsidRPr="3910864E">
              <w:t xml:space="preserve"> </w:t>
            </w:r>
          </w:p>
        </w:tc>
        <w:tc>
          <w:tcPr>
            <w:tcW w:w="2255" w:type="dxa"/>
          </w:tcPr>
          <w:p w14:paraId="7D125A13" w14:textId="23C2FEE8" w:rsidR="002406A1" w:rsidRPr="00BD326B" w:rsidRDefault="002406A1" w:rsidP="3910864E">
            <w:pPr>
              <w:jc w:val="center"/>
            </w:pPr>
            <w:r w:rsidRPr="3910864E">
              <w:t>Ad stock/Gamma</w:t>
            </w:r>
            <w:r w:rsidR="7B26260F" w:rsidRPr="3910864E">
              <w:t xml:space="preserve"> on impressions</w:t>
            </w:r>
          </w:p>
        </w:tc>
        <w:tc>
          <w:tcPr>
            <w:tcW w:w="1785" w:type="dxa"/>
          </w:tcPr>
          <w:p w14:paraId="44167706" w14:textId="1808355E" w:rsidR="002406A1" w:rsidRPr="00BD326B" w:rsidRDefault="66DB89FD" w:rsidP="3910864E">
            <w:pPr>
              <w:jc w:val="center"/>
            </w:pPr>
            <w:r w:rsidRPr="3910864E">
              <w:t>Aggregate</w:t>
            </w:r>
          </w:p>
        </w:tc>
        <w:tc>
          <w:tcPr>
            <w:tcW w:w="2565" w:type="dxa"/>
          </w:tcPr>
          <w:p w14:paraId="16693115" w14:textId="2691FCD2" w:rsidR="1B80C890" w:rsidRDefault="1B80C890" w:rsidP="3910864E">
            <w:pPr>
              <w:jc w:val="center"/>
            </w:pPr>
            <w:r w:rsidRPr="3910864E">
              <w:t>Twitter (0.2%), Snap(3%), Tik-Tok(0.6%)</w:t>
            </w:r>
            <w:r w:rsidR="24383319" w:rsidRPr="3910864E">
              <w:t>, OOH (</w:t>
            </w:r>
            <w:r w:rsidR="53D7AFC2" w:rsidRPr="3910864E">
              <w:t>5%</w:t>
            </w:r>
            <w:r w:rsidR="24383319" w:rsidRPr="3910864E">
              <w:t>)</w:t>
            </w:r>
          </w:p>
          <w:p w14:paraId="17372D32" w14:textId="5DA0A23A" w:rsidR="3910864E" w:rsidRDefault="3910864E" w:rsidP="3910864E">
            <w:pPr>
              <w:jc w:val="center"/>
            </w:pPr>
          </w:p>
        </w:tc>
      </w:tr>
      <w:tr w:rsidR="3910864E" w14:paraId="369B1E84" w14:textId="77777777" w:rsidTr="3910864E">
        <w:trPr>
          <w:trHeight w:val="247"/>
        </w:trPr>
        <w:tc>
          <w:tcPr>
            <w:tcW w:w="2190" w:type="dxa"/>
          </w:tcPr>
          <w:p w14:paraId="1529B5D4" w14:textId="6442A913" w:rsidR="30616909" w:rsidRDefault="30616909" w:rsidP="3910864E">
            <w:pPr>
              <w:jc w:val="center"/>
            </w:pPr>
            <w:r w:rsidRPr="3910864E">
              <w:t xml:space="preserve"> </w:t>
            </w:r>
            <w:r w:rsidR="167B06A1" w:rsidRPr="3910864E">
              <w:t>OOH</w:t>
            </w:r>
            <w:r w:rsidR="04CF9665" w:rsidRPr="3910864E">
              <w:t xml:space="preserve"> Q</w:t>
            </w:r>
            <w:r w:rsidR="2BE091B2" w:rsidRPr="3910864E">
              <w:t>2-2021</w:t>
            </w:r>
            <w:r w:rsidR="167B06A1" w:rsidRPr="3910864E">
              <w:t>,</w:t>
            </w:r>
            <w:r w:rsidR="192D8638" w:rsidRPr="3910864E">
              <w:t xml:space="preserve"> </w:t>
            </w:r>
            <w:r w:rsidR="167B06A1" w:rsidRPr="3910864E">
              <w:t xml:space="preserve"> Influencer </w:t>
            </w:r>
          </w:p>
        </w:tc>
        <w:tc>
          <w:tcPr>
            <w:tcW w:w="2255" w:type="dxa"/>
          </w:tcPr>
          <w:p w14:paraId="259B58D4" w14:textId="6F4727DC" w:rsidR="3855AF0B" w:rsidRDefault="3855AF0B" w:rsidP="3910864E">
            <w:pPr>
              <w:jc w:val="center"/>
            </w:pPr>
            <w:r w:rsidRPr="3910864E">
              <w:t>Ad stock/Gamma on reach</w:t>
            </w:r>
          </w:p>
        </w:tc>
        <w:tc>
          <w:tcPr>
            <w:tcW w:w="1785" w:type="dxa"/>
          </w:tcPr>
          <w:p w14:paraId="26133B16" w14:textId="12BB5BBE" w:rsidR="3855AF0B" w:rsidRDefault="3855AF0B" w:rsidP="3910864E">
            <w:pPr>
              <w:jc w:val="center"/>
            </w:pPr>
            <w:r w:rsidRPr="3910864E">
              <w:t>Aggregate</w:t>
            </w:r>
          </w:p>
        </w:tc>
        <w:tc>
          <w:tcPr>
            <w:tcW w:w="2565" w:type="dxa"/>
          </w:tcPr>
          <w:p w14:paraId="7ACB459F" w14:textId="2D4CEBD1" w:rsidR="730A8DF4" w:rsidRDefault="730A8DF4" w:rsidP="3910864E">
            <w:pPr>
              <w:jc w:val="center"/>
            </w:pPr>
            <w:r w:rsidRPr="3910864E">
              <w:t xml:space="preserve">OOH </w:t>
            </w:r>
            <w:r w:rsidR="1041FDAA" w:rsidRPr="3910864E">
              <w:t>Q2-201</w:t>
            </w:r>
            <w:r w:rsidRPr="3910864E">
              <w:t>(1</w:t>
            </w:r>
            <w:r w:rsidR="57EFCB72" w:rsidRPr="3910864E">
              <w:t>3</w:t>
            </w:r>
            <w:r w:rsidRPr="3910864E">
              <w:t>%), Influencer (3%)</w:t>
            </w:r>
          </w:p>
          <w:p w14:paraId="26152E2D" w14:textId="4A6CE250" w:rsidR="3910864E" w:rsidRDefault="3910864E" w:rsidP="3910864E">
            <w:pPr>
              <w:jc w:val="center"/>
            </w:pPr>
          </w:p>
        </w:tc>
      </w:tr>
    </w:tbl>
    <w:p w14:paraId="7B8F6963" w14:textId="57F9C6CA" w:rsidR="00235E2F" w:rsidRPr="009341DB" w:rsidRDefault="009341DB" w:rsidP="009341DB">
      <w:pPr>
        <w:spacing w:after="0" w:line="240" w:lineRule="auto"/>
        <w:rPr>
          <w:rFonts w:ascii="Calibri" w:eastAsia="Calibri" w:hAnsi="Calibri" w:cs="Calibri"/>
          <w:b/>
          <w:bCs/>
          <w:noProof/>
          <w:u w:val="single"/>
        </w:rPr>
      </w:pPr>
      <w:ins w:id="3" w:author="Sekar Subramanian" w:date="2021-07-16T12:40:00Z">
        <w:r w:rsidRPr="00E32954">
          <w:rPr>
            <w:noProof/>
          </w:rPr>
          <w:lastRenderedPageBreak/>
          <w:drawing>
            <wp:inline distT="0" distB="0" distL="0" distR="0" wp14:anchorId="244C2520" wp14:editId="4BEA72BA">
              <wp:extent cx="5876925" cy="2449226"/>
              <wp:effectExtent l="0" t="0" r="0" b="0"/>
              <wp:docPr id="17" name="Picture 1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34"/>
                      <pic:cNvPicPr>
                        <a:picLocks noChangeAspect="1" noChangeArrowheads="1"/>
                      </pic:cNvPicPr>
                    </pic:nvPicPr>
                    <pic:blipFill>
                      <a:blip r:embed="rId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883082" cy="245179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6A27010B" w14:textId="09F4A18A" w:rsidR="4729583B" w:rsidRDefault="4729583B" w:rsidP="3910864E">
      <w:pPr>
        <w:pStyle w:val="ListParagraph"/>
        <w:spacing w:after="0" w:line="240" w:lineRule="auto"/>
        <w:rPr>
          <w:rFonts w:ascii="Calibri" w:eastAsia="Calibri" w:hAnsi="Calibri" w:cs="Calibri"/>
          <w:b/>
          <w:bCs/>
          <w:noProof/>
          <w:highlight w:val="yellow"/>
          <w:u w:val="single"/>
        </w:rPr>
      </w:pPr>
    </w:p>
    <w:p w14:paraId="0F2A89C2" w14:textId="08E5E19C" w:rsidR="002406A1" w:rsidRPr="0048785E" w:rsidRDefault="002406A1" w:rsidP="0048785E">
      <w:pPr>
        <w:spacing w:after="0" w:line="240" w:lineRule="auto"/>
        <w:rPr>
          <w:rFonts w:ascii="Calibri" w:eastAsia="Calibri" w:hAnsi="Calibri" w:cs="Calibri"/>
          <w:b/>
          <w:bCs/>
        </w:rPr>
      </w:pPr>
    </w:p>
    <w:p w14:paraId="771EA17A" w14:textId="1270D1D2" w:rsidR="68C9E06E" w:rsidRDefault="68C9E06E" w:rsidP="3910864E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Model </w:t>
      </w:r>
      <w:r w:rsidR="002406A1">
        <w:t xml:space="preserve">validation </w:t>
      </w:r>
      <w:r w:rsidR="5E3D7B1C">
        <w:t>is done using statistical and business validity.</w:t>
      </w:r>
    </w:p>
    <w:p w14:paraId="534FF435" w14:textId="58E33398" w:rsidR="5E3D7B1C" w:rsidRDefault="5E3D7B1C" w:rsidP="3910864E">
      <w:pPr>
        <w:pStyle w:val="ListParagraph"/>
        <w:numPr>
          <w:ilvl w:val="1"/>
          <w:numId w:val="16"/>
        </w:numPr>
        <w:spacing w:after="0" w:line="240" w:lineRule="auto"/>
        <w:rPr>
          <w:rFonts w:eastAsiaTheme="minorEastAsia"/>
        </w:rPr>
      </w:pPr>
      <w:r>
        <w:t>Statistical validity is done by checking – R-square, MAPE / Hold out MAPE,  Coefficient Sign,  VIF</w:t>
      </w:r>
      <w:r w:rsidR="01AF9EDD">
        <w:t>,</w:t>
      </w:r>
      <w:r>
        <w:t xml:space="preserve"> P value &amp; T stat. </w:t>
      </w:r>
    </w:p>
    <w:p w14:paraId="2981AC1A" w14:textId="402F35EE" w:rsidR="5E3D7B1C" w:rsidRDefault="5E3D7B1C" w:rsidP="3910864E">
      <w:pPr>
        <w:pStyle w:val="ListParagraph"/>
        <w:numPr>
          <w:ilvl w:val="1"/>
          <w:numId w:val="16"/>
        </w:numPr>
        <w:spacing w:after="0" w:line="240" w:lineRule="auto"/>
      </w:pPr>
      <w:r>
        <w:t xml:space="preserve">Business validity is done by checking contributions vs. spend share. </w:t>
      </w:r>
    </w:p>
    <w:p w14:paraId="5BEAB0CF" w14:textId="064844DB" w:rsidR="00167E5D" w:rsidRDefault="002406A1" w:rsidP="3910864E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Calibri" w:eastAsia="Calibri" w:hAnsi="Calibri" w:cs="Calibri"/>
          <w:b/>
          <w:bCs/>
        </w:rPr>
      </w:pPr>
      <w:r>
        <w:t xml:space="preserve">For each media, multiple iterations </w:t>
      </w:r>
      <w:r w:rsidR="1BF695E0">
        <w:t xml:space="preserve">are </w:t>
      </w:r>
      <w:r>
        <w:t xml:space="preserve">run and </w:t>
      </w:r>
      <w:r w:rsidR="6C6ADED9">
        <w:t>tra</w:t>
      </w:r>
      <w:r>
        <w:t>ck</w:t>
      </w:r>
      <w:r w:rsidR="17B5EF85">
        <w:t>ed</w:t>
      </w:r>
      <w:r>
        <w:t xml:space="preserve"> how the </w:t>
      </w:r>
      <w:r w:rsidR="00620F43">
        <w:t>above-mentioned</w:t>
      </w:r>
      <w:r w:rsidR="71D2DD97">
        <w:t xml:space="preserve"> </w:t>
      </w:r>
      <w:r>
        <w:t>metrics are varying</w:t>
      </w:r>
      <w:r w:rsidRPr="3910864E">
        <w:rPr>
          <w:rFonts w:ascii="Calibri" w:eastAsia="Calibri" w:hAnsi="Calibri" w:cs="Calibri"/>
        </w:rPr>
        <w:t>.</w:t>
      </w:r>
      <w:r w:rsidRPr="3910864E">
        <w:rPr>
          <w:rFonts w:ascii="Calibri" w:eastAsia="Calibri" w:hAnsi="Calibri" w:cs="Calibri"/>
          <w:b/>
          <w:bCs/>
          <w:noProof/>
        </w:rPr>
        <w:t xml:space="preserve"> </w:t>
      </w:r>
    </w:p>
    <w:p w14:paraId="380EDB07" w14:textId="2FA81972" w:rsidR="00BE4B5E" w:rsidRDefault="00BE4B5E" w:rsidP="00BE4B5E">
      <w:pPr>
        <w:pStyle w:val="ListParagraph"/>
        <w:spacing w:after="0" w:line="240" w:lineRule="auto"/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  <w:noProof/>
        </w:rPr>
        <w:drawing>
          <wp:inline distT="0" distB="0" distL="0" distR="0" wp14:anchorId="55D6ACA0" wp14:editId="422F7404">
            <wp:extent cx="5592445" cy="7056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455" cy="7189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79A024" w14:textId="3182A0CF" w:rsidR="002406A1" w:rsidRDefault="59E99CC7" w:rsidP="00167E5D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Based on multiple iterations </w:t>
      </w:r>
      <w:r w:rsidR="002406A1">
        <w:t>range</w:t>
      </w:r>
      <w:r w:rsidR="780EA0B9">
        <w:t xml:space="preserve"> of coefficients / contributions are tracked for media variables. </w:t>
      </w:r>
      <w:r w:rsidR="002406A1">
        <w:t xml:space="preserve"> </w:t>
      </w:r>
    </w:p>
    <w:p w14:paraId="7B5FF97E" w14:textId="7CC3BEB2" w:rsidR="00BE4B5E" w:rsidRDefault="00BE4B5E" w:rsidP="00BE4B5E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7B285249" wp14:editId="763776DD">
            <wp:extent cx="5586730" cy="10752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529" cy="10898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24B2FB" w14:textId="77777777" w:rsidR="00D93286" w:rsidRPr="00BD326B" w:rsidRDefault="00D93286" w:rsidP="00D93286">
      <w:pPr>
        <w:pStyle w:val="ListParagraph"/>
        <w:spacing w:after="0" w:line="240" w:lineRule="auto"/>
      </w:pPr>
    </w:p>
    <w:p w14:paraId="2BC25AF4" w14:textId="183B0952" w:rsidR="002406A1" w:rsidRDefault="002406A1" w:rsidP="00167E5D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An average of these coefficients </w:t>
      </w:r>
      <w:r w:rsidR="47968CEC">
        <w:t xml:space="preserve">is used as </w:t>
      </w:r>
      <w:r>
        <w:t xml:space="preserve">Prior and the range noticed </w:t>
      </w:r>
      <w:r w:rsidR="54606B11">
        <w:t>is</w:t>
      </w:r>
      <w:r>
        <w:t xml:space="preserve"> </w:t>
      </w:r>
      <w:r w:rsidR="7039DAE8">
        <w:t xml:space="preserve">used </w:t>
      </w:r>
      <w:r w:rsidR="7EE3A9B0">
        <w:t>to determine</w:t>
      </w:r>
      <w:r w:rsidR="7039DAE8">
        <w:t xml:space="preserve"> </w:t>
      </w:r>
      <w:r>
        <w:t>s</w:t>
      </w:r>
      <w:r w:rsidR="06733561">
        <w:t>tandard</w:t>
      </w:r>
      <w:r>
        <w:t xml:space="preserve"> deviation for the respective </w:t>
      </w:r>
      <w:r w:rsidR="00167E5D">
        <w:t xml:space="preserve">variables. </w:t>
      </w:r>
    </w:p>
    <w:p w14:paraId="7D4D4A23" w14:textId="15C06A42" w:rsidR="00BE4B5E" w:rsidRDefault="00FD0BCE" w:rsidP="00BE4B5E">
      <w:pPr>
        <w:pStyle w:val="ListParagraph"/>
      </w:pPr>
      <w:r>
        <w:rPr>
          <w:noProof/>
        </w:rPr>
        <w:drawing>
          <wp:inline distT="0" distB="0" distL="0" distR="0" wp14:anchorId="3F7BEB53" wp14:editId="139847BF">
            <wp:extent cx="5612366" cy="9715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609" cy="981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E14CD5" w14:textId="77777777" w:rsidR="00BE4B5E" w:rsidRPr="00BD326B" w:rsidRDefault="00BE4B5E" w:rsidP="00BE4B5E">
      <w:pPr>
        <w:pStyle w:val="ListParagraph"/>
        <w:spacing w:after="0" w:line="240" w:lineRule="auto"/>
      </w:pPr>
    </w:p>
    <w:p w14:paraId="536AAF83" w14:textId="58A7B51A" w:rsidR="002406A1" w:rsidRPr="00BD326B" w:rsidRDefault="7E4912CF" w:rsidP="00167E5D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Once </w:t>
      </w:r>
      <w:r w:rsidR="70F967C9">
        <w:t xml:space="preserve">priors </w:t>
      </w:r>
      <w:r w:rsidR="6D803DE3">
        <w:t xml:space="preserve">are incorporated model stability has been validated through statistical diagnostics for each iteration to ensure </w:t>
      </w:r>
      <w:r w:rsidR="289FC9FF">
        <w:t xml:space="preserve">overall </w:t>
      </w:r>
      <w:r w:rsidR="6D803DE3">
        <w:t>model fit is intact.</w:t>
      </w:r>
      <w:r w:rsidR="7FC13B04">
        <w:t xml:space="preserve"> </w:t>
      </w:r>
    </w:p>
    <w:p w14:paraId="617B1027" w14:textId="7780137A" w:rsidR="002406A1" w:rsidRPr="00BD326B" w:rsidRDefault="7FC13B04" w:rsidP="00167E5D">
      <w:pPr>
        <w:pStyle w:val="ListParagraph"/>
        <w:numPr>
          <w:ilvl w:val="0"/>
          <w:numId w:val="16"/>
        </w:numPr>
        <w:spacing w:after="0" w:line="240" w:lineRule="auto"/>
      </w:pPr>
      <w:r>
        <w:t>Holdout MAPE is used as the criteria for ensuring in-sample model fit validation.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4"/>
        <w:gridCol w:w="2934"/>
        <w:gridCol w:w="2842"/>
      </w:tblGrid>
      <w:tr w:rsidR="00BE4B5E" w14:paraId="5F7D80A7" w14:textId="77777777" w:rsidTr="00BE4B5E">
        <w:tc>
          <w:tcPr>
            <w:tcW w:w="2854" w:type="dxa"/>
          </w:tcPr>
          <w:p w14:paraId="146221C7" w14:textId="26AFE116" w:rsidR="00BE4B5E" w:rsidRPr="00BE4B5E" w:rsidRDefault="00BE4B5E" w:rsidP="00BE4B5E">
            <w:pPr>
              <w:jc w:val="center"/>
            </w:pPr>
            <w:r w:rsidRPr="00BE4B5E">
              <w:lastRenderedPageBreak/>
              <w:t>R2</w:t>
            </w:r>
          </w:p>
        </w:tc>
        <w:tc>
          <w:tcPr>
            <w:tcW w:w="2934" w:type="dxa"/>
          </w:tcPr>
          <w:p w14:paraId="47A0F2F1" w14:textId="16D36FC9" w:rsidR="00BE4B5E" w:rsidRPr="00BE4B5E" w:rsidRDefault="00BE4B5E" w:rsidP="00BE4B5E">
            <w:pPr>
              <w:jc w:val="center"/>
            </w:pPr>
            <w:r w:rsidRPr="00BE4B5E">
              <w:t>MAPE</w:t>
            </w:r>
          </w:p>
        </w:tc>
        <w:tc>
          <w:tcPr>
            <w:tcW w:w="2842" w:type="dxa"/>
          </w:tcPr>
          <w:p w14:paraId="0494E763" w14:textId="2F26DB40" w:rsidR="00BE4B5E" w:rsidRPr="00BE4B5E" w:rsidRDefault="00BE4B5E" w:rsidP="00BE4B5E">
            <w:pPr>
              <w:jc w:val="center"/>
            </w:pPr>
            <w:proofErr w:type="spellStart"/>
            <w:r w:rsidRPr="00BE4B5E">
              <w:t>HoldOut</w:t>
            </w:r>
            <w:proofErr w:type="spellEnd"/>
            <w:r w:rsidRPr="00BE4B5E">
              <w:t xml:space="preserve"> MAPE</w:t>
            </w:r>
          </w:p>
        </w:tc>
      </w:tr>
      <w:tr w:rsidR="009341DB" w14:paraId="1552DADC" w14:textId="77777777" w:rsidTr="00BE4B5E">
        <w:tc>
          <w:tcPr>
            <w:tcW w:w="2854" w:type="dxa"/>
          </w:tcPr>
          <w:p w14:paraId="5EDCED8B" w14:textId="4C4267A6" w:rsidR="009341DB" w:rsidRDefault="009341DB" w:rsidP="009341DB">
            <w:pPr>
              <w:jc w:val="center"/>
              <w:rPr>
                <w:highlight w:val="yellow"/>
              </w:rPr>
            </w:pPr>
            <w:r w:rsidRPr="009641C2">
              <w:t>75.7</w:t>
            </w:r>
            <w:r>
              <w:t>%</w:t>
            </w:r>
          </w:p>
        </w:tc>
        <w:tc>
          <w:tcPr>
            <w:tcW w:w="2934" w:type="dxa"/>
          </w:tcPr>
          <w:p w14:paraId="6CBD6FA4" w14:textId="2A8F3B40" w:rsidR="009341DB" w:rsidRDefault="009341DB" w:rsidP="009341DB">
            <w:pPr>
              <w:jc w:val="center"/>
              <w:rPr>
                <w:highlight w:val="yellow"/>
              </w:rPr>
            </w:pPr>
            <w:r w:rsidRPr="009641C2">
              <w:t>35.7%</w:t>
            </w:r>
          </w:p>
        </w:tc>
        <w:tc>
          <w:tcPr>
            <w:tcW w:w="2842" w:type="dxa"/>
          </w:tcPr>
          <w:p w14:paraId="3A70D2C6" w14:textId="11CBA33F" w:rsidR="009341DB" w:rsidRDefault="009341DB" w:rsidP="009341DB">
            <w:pPr>
              <w:jc w:val="center"/>
              <w:rPr>
                <w:highlight w:val="yellow"/>
              </w:rPr>
            </w:pPr>
            <w:r w:rsidRPr="009641C2">
              <w:t>36.3%</w:t>
            </w:r>
          </w:p>
        </w:tc>
      </w:tr>
    </w:tbl>
    <w:p w14:paraId="6EA2D805" w14:textId="7E906BB4" w:rsidR="002406A1" w:rsidRDefault="002406A1" w:rsidP="00BE4B5E">
      <w:pPr>
        <w:spacing w:after="0" w:line="240" w:lineRule="auto"/>
        <w:ind w:left="720"/>
        <w:rPr>
          <w:highlight w:val="yellow"/>
        </w:rPr>
      </w:pPr>
    </w:p>
    <w:p w14:paraId="509B6F69" w14:textId="77777777" w:rsidR="008E3D08" w:rsidRDefault="008E3D08" w:rsidP="3910864E">
      <w:pPr>
        <w:spacing w:after="0" w:line="240" w:lineRule="auto"/>
        <w:ind w:firstLine="720"/>
        <w:rPr>
          <w:highlight w:val="yellow"/>
        </w:rPr>
      </w:pPr>
    </w:p>
    <w:p w14:paraId="2E6AB7D2" w14:textId="77777777" w:rsidR="008E3D08" w:rsidRPr="00BD326B" w:rsidRDefault="008E3D08" w:rsidP="3910864E">
      <w:pPr>
        <w:spacing w:after="0" w:line="240" w:lineRule="auto"/>
        <w:ind w:firstLine="720"/>
        <w:rPr>
          <w:highlight w:val="yellow"/>
        </w:rPr>
      </w:pPr>
    </w:p>
    <w:p w14:paraId="08200779" w14:textId="34E774ED" w:rsidR="00BC5CA0" w:rsidRDefault="1100CF7F" w:rsidP="00DC1DE2">
      <w:pPr>
        <w:spacing w:after="0" w:line="240" w:lineRule="auto"/>
        <w:rPr>
          <w:rFonts w:ascii="Calibri" w:eastAsia="Calibri" w:hAnsi="Calibri" w:cs="Calibri"/>
          <w:b/>
          <w:bCs/>
        </w:rPr>
      </w:pPr>
      <w:r w:rsidRPr="3910864E">
        <w:rPr>
          <w:rFonts w:ascii="Calibri" w:eastAsia="Calibri" w:hAnsi="Calibri" w:cs="Calibri"/>
          <w:b/>
          <w:bCs/>
        </w:rPr>
        <w:t>------------------------------------------------------------------------------------------------------------------------------------------</w:t>
      </w:r>
    </w:p>
    <w:p w14:paraId="2D709F35" w14:textId="1C569DDE" w:rsidR="00E85657" w:rsidRPr="00BD326B" w:rsidRDefault="3CC7057B" w:rsidP="3910864E">
      <w:pPr>
        <w:spacing w:after="0" w:line="240" w:lineRule="auto"/>
        <w:rPr>
          <w:rFonts w:ascii="Calibri" w:eastAsia="Calibri" w:hAnsi="Calibri" w:cs="Calibri"/>
          <w:b/>
          <w:bCs/>
        </w:rPr>
      </w:pPr>
      <w:r w:rsidRPr="3910864E">
        <w:rPr>
          <w:rFonts w:ascii="Calibri" w:eastAsia="Calibri" w:hAnsi="Calibri" w:cs="Calibri"/>
          <w:b/>
          <w:bCs/>
        </w:rPr>
        <w:t>Promotion</w:t>
      </w:r>
      <w:r w:rsidR="23B790E7" w:rsidRPr="3910864E">
        <w:rPr>
          <w:rFonts w:ascii="Calibri" w:eastAsia="Calibri" w:hAnsi="Calibri" w:cs="Calibri"/>
          <w:b/>
          <w:bCs/>
        </w:rPr>
        <w:t>:</w:t>
      </w:r>
    </w:p>
    <w:p w14:paraId="3D7800E9" w14:textId="77777777" w:rsidR="00A20C16" w:rsidRDefault="00A20C16" w:rsidP="00162646">
      <w:pPr>
        <w:pStyle w:val="ListParagraph"/>
      </w:pPr>
      <w:r>
        <w:br/>
      </w:r>
    </w:p>
    <w:tbl>
      <w:tblPr>
        <w:tblStyle w:val="TableGrid"/>
        <w:tblW w:w="8640" w:type="dxa"/>
        <w:tblInd w:w="720" w:type="dxa"/>
        <w:tblLayout w:type="fixed"/>
        <w:tblLook w:val="06A0" w:firstRow="1" w:lastRow="0" w:firstColumn="1" w:lastColumn="0" w:noHBand="1" w:noVBand="1"/>
      </w:tblPr>
      <w:tblGrid>
        <w:gridCol w:w="2880"/>
        <w:gridCol w:w="2880"/>
        <w:gridCol w:w="2880"/>
      </w:tblGrid>
      <w:tr w:rsidR="00A20C16" w14:paraId="0923DC25" w14:textId="77777777" w:rsidTr="0017284B">
        <w:tc>
          <w:tcPr>
            <w:tcW w:w="2880" w:type="dxa"/>
          </w:tcPr>
          <w:p w14:paraId="3FC7C250" w14:textId="77777777" w:rsidR="00A20C16" w:rsidRDefault="00A20C16" w:rsidP="0017284B">
            <w:pPr>
              <w:pStyle w:val="ListParagraph"/>
            </w:pPr>
            <w:r>
              <w:t>Type</w:t>
            </w:r>
          </w:p>
        </w:tc>
        <w:tc>
          <w:tcPr>
            <w:tcW w:w="2880" w:type="dxa"/>
          </w:tcPr>
          <w:p w14:paraId="6D763E77" w14:textId="77777777" w:rsidR="00A20C16" w:rsidRDefault="00A20C16" w:rsidP="0017284B">
            <w:pPr>
              <w:pStyle w:val="ListParagraph"/>
              <w:spacing w:line="259" w:lineRule="auto"/>
            </w:pPr>
            <w:r>
              <w:t>Granularity</w:t>
            </w:r>
          </w:p>
        </w:tc>
        <w:tc>
          <w:tcPr>
            <w:tcW w:w="2880" w:type="dxa"/>
          </w:tcPr>
          <w:p w14:paraId="6C475F67" w14:textId="77777777" w:rsidR="00A20C16" w:rsidRDefault="00A20C16" w:rsidP="0017284B">
            <w:pPr>
              <w:pStyle w:val="ListParagraph"/>
            </w:pPr>
            <w:r>
              <w:t>Spend share (within Promotions)</w:t>
            </w:r>
          </w:p>
        </w:tc>
      </w:tr>
      <w:tr w:rsidR="00A20C16" w14:paraId="577B4916" w14:textId="77777777" w:rsidTr="0017284B">
        <w:tc>
          <w:tcPr>
            <w:tcW w:w="2880" w:type="dxa"/>
          </w:tcPr>
          <w:p w14:paraId="3FC1364E" w14:textId="77777777" w:rsidR="00A20C16" w:rsidRDefault="00A20C16" w:rsidP="0017284B">
            <w:pPr>
              <w:pStyle w:val="ListParagraph"/>
            </w:pPr>
            <w:r>
              <w:t>Referral bonus</w:t>
            </w:r>
          </w:p>
        </w:tc>
        <w:tc>
          <w:tcPr>
            <w:tcW w:w="2880" w:type="dxa"/>
          </w:tcPr>
          <w:p w14:paraId="724D3762" w14:textId="77777777" w:rsidR="00A20C16" w:rsidRDefault="00A20C16" w:rsidP="0017284B">
            <w:pPr>
              <w:pStyle w:val="ListParagraph"/>
            </w:pPr>
            <w:r>
              <w:t>by offer</w:t>
            </w:r>
          </w:p>
        </w:tc>
        <w:tc>
          <w:tcPr>
            <w:tcW w:w="2880" w:type="dxa"/>
          </w:tcPr>
          <w:p w14:paraId="17529DC5" w14:textId="77777777" w:rsidR="00A20C16" w:rsidRDefault="00A20C16" w:rsidP="0017284B">
            <w:pPr>
              <w:pStyle w:val="ListParagraph"/>
            </w:pPr>
            <w:r>
              <w:t>42%</w:t>
            </w:r>
          </w:p>
        </w:tc>
      </w:tr>
      <w:tr w:rsidR="00A20C16" w14:paraId="6176BB5D" w14:textId="77777777" w:rsidTr="0017284B">
        <w:tc>
          <w:tcPr>
            <w:tcW w:w="2880" w:type="dxa"/>
          </w:tcPr>
          <w:p w14:paraId="2FAFA583" w14:textId="77777777" w:rsidR="00A20C16" w:rsidRDefault="00A20C16" w:rsidP="0017284B">
            <w:pPr>
              <w:pStyle w:val="ListParagraph"/>
            </w:pPr>
            <w:r>
              <w:t>Sign-up bonus</w:t>
            </w:r>
          </w:p>
        </w:tc>
        <w:tc>
          <w:tcPr>
            <w:tcW w:w="2880" w:type="dxa"/>
          </w:tcPr>
          <w:p w14:paraId="006D683D" w14:textId="77777777" w:rsidR="00A20C16" w:rsidRDefault="00A20C16" w:rsidP="0017284B">
            <w:pPr>
              <w:pStyle w:val="ListParagraph"/>
            </w:pPr>
            <w:r>
              <w:t>Total</w:t>
            </w:r>
          </w:p>
        </w:tc>
        <w:tc>
          <w:tcPr>
            <w:tcW w:w="2880" w:type="dxa"/>
          </w:tcPr>
          <w:p w14:paraId="004490E1" w14:textId="77777777" w:rsidR="00A20C16" w:rsidRDefault="00A20C16" w:rsidP="0017284B">
            <w:pPr>
              <w:pStyle w:val="ListParagraph"/>
            </w:pPr>
            <w:r>
              <w:t>54%</w:t>
            </w:r>
          </w:p>
        </w:tc>
      </w:tr>
      <w:tr w:rsidR="00A20C16" w14:paraId="409FFDD2" w14:textId="77777777" w:rsidTr="0017284B">
        <w:tc>
          <w:tcPr>
            <w:tcW w:w="2880" w:type="dxa"/>
          </w:tcPr>
          <w:p w14:paraId="22FEC9E5" w14:textId="77777777" w:rsidR="00A20C16" w:rsidRDefault="00A20C16" w:rsidP="0017284B">
            <w:pPr>
              <w:pStyle w:val="ListParagraph"/>
            </w:pPr>
            <w:r>
              <w:t>Event campaign cost</w:t>
            </w:r>
          </w:p>
        </w:tc>
        <w:tc>
          <w:tcPr>
            <w:tcW w:w="2880" w:type="dxa"/>
          </w:tcPr>
          <w:p w14:paraId="239421DF" w14:textId="77777777" w:rsidR="00A20C16" w:rsidRDefault="00A20C16" w:rsidP="0017284B">
            <w:pPr>
              <w:pStyle w:val="ListParagraph"/>
            </w:pPr>
            <w:r>
              <w:t>Total</w:t>
            </w:r>
          </w:p>
        </w:tc>
        <w:tc>
          <w:tcPr>
            <w:tcW w:w="2880" w:type="dxa"/>
          </w:tcPr>
          <w:p w14:paraId="04E42D06" w14:textId="77777777" w:rsidR="00A20C16" w:rsidRDefault="00A20C16" w:rsidP="0017284B">
            <w:pPr>
              <w:pStyle w:val="ListParagraph"/>
            </w:pPr>
            <w:r>
              <w:t>4%</w:t>
            </w:r>
          </w:p>
        </w:tc>
      </w:tr>
    </w:tbl>
    <w:p w14:paraId="1C44AD84" w14:textId="1B3438E9" w:rsidR="3910864E" w:rsidRDefault="00A20C16" w:rsidP="00162646">
      <w:pPr>
        <w:pStyle w:val="ListParagraph"/>
      </w:pPr>
      <w:r>
        <w:br/>
      </w:r>
    </w:p>
    <w:p w14:paraId="61BB74CF" w14:textId="60CAC254" w:rsidR="4363EA68" w:rsidRPr="00CF43C0" w:rsidRDefault="4363EA68" w:rsidP="3910864E">
      <w:pPr>
        <w:pStyle w:val="ListParagraph"/>
        <w:numPr>
          <w:ilvl w:val="0"/>
          <w:numId w:val="4"/>
        </w:numPr>
      </w:pPr>
      <w:r w:rsidRPr="3910864E">
        <w:rPr>
          <w:rFonts w:ascii="Calibri" w:eastAsia="Times New Roman" w:hAnsi="Calibri" w:cs="Calibri"/>
        </w:rPr>
        <w:t xml:space="preserve">Referral bonus: Used </w:t>
      </w:r>
      <w:r w:rsidR="58BB77F5" w:rsidRPr="3910864E">
        <w:rPr>
          <w:rFonts w:ascii="Calibri" w:eastAsia="Times New Roman" w:hAnsi="Calibri" w:cs="Calibri"/>
        </w:rPr>
        <w:t>heav</w:t>
      </w:r>
      <w:r w:rsidR="593FAA17" w:rsidRPr="3910864E">
        <w:rPr>
          <w:rFonts w:ascii="Calibri" w:eastAsia="Times New Roman" w:hAnsi="Calibri" w:cs="Calibri"/>
        </w:rPr>
        <w:t>ily as a</w:t>
      </w:r>
      <w:r w:rsidRPr="3910864E">
        <w:rPr>
          <w:rFonts w:ascii="Calibri" w:eastAsia="Times New Roman" w:hAnsi="Calibri" w:cs="Calibri"/>
        </w:rPr>
        <w:t xml:space="preserve"> </w:t>
      </w:r>
      <w:r w:rsidR="1393BDFA" w:rsidRPr="3910864E">
        <w:rPr>
          <w:rFonts w:ascii="Calibri" w:eastAsia="Times New Roman" w:hAnsi="Calibri" w:cs="Calibri"/>
        </w:rPr>
        <w:t xml:space="preserve">marketing </w:t>
      </w:r>
      <w:r w:rsidR="13319BBE" w:rsidRPr="3910864E">
        <w:rPr>
          <w:rFonts w:ascii="Calibri" w:eastAsia="Times New Roman" w:hAnsi="Calibri" w:cs="Calibri"/>
        </w:rPr>
        <w:t xml:space="preserve">tool during the launch </w:t>
      </w:r>
      <w:r w:rsidR="52D913B3" w:rsidRPr="3910864E">
        <w:rPr>
          <w:rFonts w:ascii="Calibri" w:eastAsia="Times New Roman" w:hAnsi="Calibri" w:cs="Calibri"/>
        </w:rPr>
        <w:t xml:space="preserve">and reduced </w:t>
      </w:r>
      <w:r w:rsidR="2E727A06" w:rsidRPr="3910864E">
        <w:rPr>
          <w:rFonts w:ascii="Calibri" w:eastAsia="Times New Roman" w:hAnsi="Calibri" w:cs="Calibri"/>
        </w:rPr>
        <w:t xml:space="preserve">in </w:t>
      </w:r>
      <w:r w:rsidR="52D913B3" w:rsidRPr="3910864E">
        <w:rPr>
          <w:rFonts w:ascii="Calibri" w:eastAsia="Times New Roman" w:hAnsi="Calibri" w:cs="Calibri"/>
        </w:rPr>
        <w:t xml:space="preserve">later </w:t>
      </w:r>
      <w:r w:rsidR="28789374" w:rsidRPr="3910864E">
        <w:rPr>
          <w:rFonts w:ascii="Calibri" w:eastAsia="Times New Roman" w:hAnsi="Calibri" w:cs="Calibri"/>
        </w:rPr>
        <w:t xml:space="preserve">periods. As we see below, variation in </w:t>
      </w:r>
      <w:r w:rsidR="56054258" w:rsidRPr="3910864E">
        <w:rPr>
          <w:rFonts w:ascii="Calibri" w:eastAsia="Times New Roman" w:hAnsi="Calibri" w:cs="Calibri"/>
        </w:rPr>
        <w:t xml:space="preserve">referral costs </w:t>
      </w:r>
      <w:r w:rsidR="28789374" w:rsidRPr="3910864E">
        <w:rPr>
          <w:rFonts w:ascii="Calibri" w:eastAsia="Times New Roman" w:hAnsi="Calibri" w:cs="Calibri"/>
        </w:rPr>
        <w:t>is stron</w:t>
      </w:r>
      <w:r w:rsidR="1D3D1F9C" w:rsidRPr="3910864E">
        <w:rPr>
          <w:rFonts w:ascii="Calibri" w:eastAsia="Times New Roman" w:hAnsi="Calibri" w:cs="Calibri"/>
        </w:rPr>
        <w:t xml:space="preserve">gly </w:t>
      </w:r>
      <w:r w:rsidR="28789374" w:rsidRPr="3910864E">
        <w:rPr>
          <w:rFonts w:ascii="Calibri" w:eastAsia="Times New Roman" w:hAnsi="Calibri" w:cs="Calibri"/>
        </w:rPr>
        <w:t>mi</w:t>
      </w:r>
      <w:r w:rsidR="1F4299F4" w:rsidRPr="3910864E">
        <w:rPr>
          <w:rFonts w:ascii="Calibri" w:eastAsia="Times New Roman" w:hAnsi="Calibri" w:cs="Calibri"/>
        </w:rPr>
        <w:t>micking the variation</w:t>
      </w:r>
      <w:r w:rsidR="28789374" w:rsidRPr="3910864E">
        <w:rPr>
          <w:rFonts w:ascii="Calibri" w:eastAsia="Times New Roman" w:hAnsi="Calibri" w:cs="Calibri"/>
        </w:rPr>
        <w:t xml:space="preserve"> </w:t>
      </w:r>
      <w:r w:rsidR="4F3A2A04" w:rsidRPr="3910864E">
        <w:rPr>
          <w:rFonts w:ascii="Calibri" w:eastAsia="Times New Roman" w:hAnsi="Calibri" w:cs="Calibri"/>
        </w:rPr>
        <w:t>in activations</w:t>
      </w:r>
      <w:r w:rsidR="00C9C6EB" w:rsidRPr="3910864E">
        <w:rPr>
          <w:rFonts w:ascii="Calibri" w:eastAsia="Times New Roman" w:hAnsi="Calibri" w:cs="Calibri"/>
        </w:rPr>
        <w:t xml:space="preserve"> (high correlation)</w:t>
      </w:r>
      <w:r w:rsidR="4F3A2A04" w:rsidRPr="3910864E">
        <w:rPr>
          <w:rFonts w:ascii="Calibri" w:eastAsia="Times New Roman" w:hAnsi="Calibri" w:cs="Calibri"/>
        </w:rPr>
        <w:t xml:space="preserve">. Such </w:t>
      </w:r>
      <w:r w:rsidR="00DE1DE1" w:rsidRPr="3910864E">
        <w:rPr>
          <w:rFonts w:ascii="Calibri" w:eastAsia="Times New Roman" w:hAnsi="Calibri" w:cs="Calibri"/>
        </w:rPr>
        <w:t>behavior</w:t>
      </w:r>
      <w:r w:rsidR="4F3A2A04" w:rsidRPr="3910864E">
        <w:rPr>
          <w:rFonts w:ascii="Calibri" w:eastAsia="Times New Roman" w:hAnsi="Calibri" w:cs="Calibri"/>
        </w:rPr>
        <w:t xml:space="preserve"> </w:t>
      </w:r>
      <w:r w:rsidR="5022DE16" w:rsidRPr="3910864E">
        <w:rPr>
          <w:rFonts w:ascii="Calibri" w:eastAsia="Times New Roman" w:hAnsi="Calibri" w:cs="Calibri"/>
        </w:rPr>
        <w:t xml:space="preserve">would result in model attributing high proportion of activations to </w:t>
      </w:r>
      <w:r w:rsidR="35DBE713" w:rsidRPr="3910864E">
        <w:rPr>
          <w:rFonts w:ascii="Calibri" w:eastAsia="Times New Roman" w:hAnsi="Calibri" w:cs="Calibri"/>
        </w:rPr>
        <w:t>re</w:t>
      </w:r>
      <w:r w:rsidR="5022DE16" w:rsidRPr="3910864E">
        <w:rPr>
          <w:rFonts w:ascii="Calibri" w:eastAsia="Times New Roman" w:hAnsi="Calibri" w:cs="Calibri"/>
        </w:rPr>
        <w:t>ferral</w:t>
      </w:r>
      <w:r w:rsidR="602222D5" w:rsidRPr="3910864E">
        <w:rPr>
          <w:rFonts w:ascii="Calibri" w:eastAsia="Times New Roman" w:hAnsi="Calibri" w:cs="Calibri"/>
        </w:rPr>
        <w:t>s. Similar pattern is</w:t>
      </w:r>
      <w:r w:rsidR="3ABD7C7B" w:rsidRPr="3910864E">
        <w:rPr>
          <w:rFonts w:ascii="Calibri" w:eastAsia="Times New Roman" w:hAnsi="Calibri" w:cs="Calibri"/>
        </w:rPr>
        <w:t xml:space="preserve"> observed for sign-up bonus as well. </w:t>
      </w:r>
      <w:r w:rsidR="602222D5" w:rsidRPr="3910864E">
        <w:rPr>
          <w:rFonts w:ascii="Calibri" w:eastAsia="Times New Roman" w:hAnsi="Calibri" w:cs="Calibri"/>
        </w:rPr>
        <w:t xml:space="preserve"> </w:t>
      </w:r>
    </w:p>
    <w:p w14:paraId="5D8E0600" w14:textId="2C892703" w:rsidR="00CF43C0" w:rsidRDefault="00CF43C0" w:rsidP="00CF43C0">
      <w:pPr>
        <w:pStyle w:val="ListParagraph"/>
        <w:rPr>
          <w:rFonts w:ascii="Calibri" w:eastAsia="Times New Roman" w:hAnsi="Calibri" w:cs="Calibri"/>
        </w:rPr>
      </w:pPr>
    </w:p>
    <w:p w14:paraId="4B48D420" w14:textId="77777777" w:rsidR="00CF43C0" w:rsidRDefault="00CF43C0" w:rsidP="00CF43C0">
      <w:pPr>
        <w:pStyle w:val="ListParagraph"/>
      </w:pPr>
      <w:r>
        <w:t xml:space="preserve">To ensure we get unbiased read, we recommend </w:t>
      </w:r>
    </w:p>
    <w:p w14:paraId="15EA5CF0" w14:textId="26E11413" w:rsidR="00CF43C0" w:rsidRPr="00CF43C0" w:rsidRDefault="00CF43C0" w:rsidP="00CF43C0">
      <w:pPr>
        <w:pStyle w:val="ListParagraph"/>
        <w:numPr>
          <w:ilvl w:val="1"/>
          <w:numId w:val="1"/>
        </w:numPr>
        <w:rPr>
          <w:color w:val="FF0000"/>
        </w:rPr>
      </w:pPr>
      <w:r>
        <w:t xml:space="preserve">Breaking the total cost into offer value level variables </w:t>
      </w:r>
      <w:proofErr w:type="spellStart"/>
      <w:r>
        <w:t>eg</w:t>
      </w:r>
      <w:proofErr w:type="spellEnd"/>
      <w:r>
        <w:t xml:space="preserve">: 8gb off , 10gbp off </w:t>
      </w:r>
      <w:proofErr w:type="spellStart"/>
      <w:r>
        <w:t>etc</w:t>
      </w:r>
      <w:proofErr w:type="spellEnd"/>
      <w:r w:rsidR="00D81A33">
        <w:t xml:space="preserve"> and using directly in the model</w:t>
      </w:r>
    </w:p>
    <w:p w14:paraId="3ABBE202" w14:textId="77777777" w:rsidR="00A20C16" w:rsidRPr="00CF43C0" w:rsidRDefault="00A20C16" w:rsidP="00A20C16">
      <w:pPr>
        <w:pStyle w:val="ListParagraph"/>
        <w:numPr>
          <w:ilvl w:val="1"/>
          <w:numId w:val="1"/>
        </w:numPr>
        <w:rPr>
          <w:color w:val="FF0000"/>
        </w:rPr>
      </w:pPr>
      <w:r>
        <w:t xml:space="preserve">Using the Redeemed no. of users by offer value at a daily level to validate the results </w:t>
      </w:r>
    </w:p>
    <w:p w14:paraId="24AA5EFB" w14:textId="77777777" w:rsidR="00CF43C0" w:rsidRPr="00F1130A" w:rsidRDefault="00CF43C0" w:rsidP="00CF43C0">
      <w:pPr>
        <w:pStyle w:val="ListParagraph"/>
      </w:pPr>
    </w:p>
    <w:p w14:paraId="1EAD08DD" w14:textId="77777777" w:rsidR="00F1130A" w:rsidRPr="00DE1DE1" w:rsidRDefault="00F1130A" w:rsidP="00F1130A">
      <w:pPr>
        <w:pStyle w:val="ListParagraph"/>
      </w:pPr>
    </w:p>
    <w:p w14:paraId="43BA2812" w14:textId="47318C81" w:rsidR="008871E5" w:rsidRDefault="00DE1DE1" w:rsidP="00D81A33">
      <w:pPr>
        <w:pStyle w:val="ListParagraph"/>
      </w:pPr>
      <w:r>
        <w:rPr>
          <w:noProof/>
        </w:rPr>
        <w:drawing>
          <wp:inline distT="0" distB="0" distL="0" distR="0" wp14:anchorId="39B4E66A" wp14:editId="6BF84493">
            <wp:extent cx="5667374" cy="1873250"/>
            <wp:effectExtent l="0" t="0" r="0" b="0"/>
            <wp:docPr id="7409542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4" cy="187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5BBBAF" w14:textId="52E81950" w:rsidR="00BC5CA0" w:rsidRDefault="00D81A33" w:rsidP="00BC5CA0">
      <w:pPr>
        <w:pStyle w:val="ListParagraph"/>
      </w:pPr>
      <w:r>
        <w:br/>
      </w:r>
    </w:p>
    <w:p w14:paraId="2AF7908F" w14:textId="2F12A9DB" w:rsidR="00CF43C0" w:rsidRPr="00CF43C0" w:rsidRDefault="00F1130A" w:rsidP="00CF43C0">
      <w:pPr>
        <w:pStyle w:val="ListParagraph"/>
        <w:numPr>
          <w:ilvl w:val="0"/>
          <w:numId w:val="4"/>
        </w:numPr>
      </w:pPr>
      <w:r>
        <w:rPr>
          <w:rFonts w:ascii="Calibri" w:eastAsia="Times New Roman" w:hAnsi="Calibri" w:cs="Calibri"/>
        </w:rPr>
        <w:t xml:space="preserve">Sign up costs – Sign up bonuses are given to users throughout the modelling time. They are advertised in media and through lifecycle and the user has a choice to use the promo code on the first ride. </w:t>
      </w:r>
      <w:r w:rsidR="00CF43C0">
        <w:rPr>
          <w:rFonts w:ascii="Calibri" w:eastAsia="Times New Roman" w:hAnsi="Calibri" w:cs="Calibri"/>
        </w:rPr>
        <w:br/>
      </w:r>
    </w:p>
    <w:p w14:paraId="628056F5" w14:textId="5A4F4B90" w:rsidR="00CF43C0" w:rsidRPr="00CF43C0" w:rsidRDefault="00CF43C0" w:rsidP="00CF43C0">
      <w:pPr>
        <w:pStyle w:val="ListParagrap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Since sign up costs are heavily linked with first time activations, their correlation is high with the KPI. </w:t>
      </w:r>
      <w:r w:rsidRPr="00CF43C0">
        <w:rPr>
          <w:rFonts w:ascii="Calibri" w:eastAsia="Times New Roman" w:hAnsi="Calibri" w:cs="Calibri"/>
        </w:rPr>
        <w:t xml:space="preserve">Hence, using this variable directly in the model might lead to its impact being inaccurately </w:t>
      </w:r>
      <w:r w:rsidRPr="00CF43C0">
        <w:rPr>
          <w:rFonts w:ascii="Calibri" w:eastAsia="Times New Roman" w:hAnsi="Calibri" w:cs="Calibri"/>
        </w:rPr>
        <w:lastRenderedPageBreak/>
        <w:t xml:space="preserve">captured. </w:t>
      </w:r>
      <w:r>
        <w:rPr>
          <w:rFonts w:ascii="Calibri" w:eastAsia="Times New Roman" w:hAnsi="Calibri" w:cs="Calibri"/>
        </w:rPr>
        <w:br/>
      </w:r>
    </w:p>
    <w:p w14:paraId="7094EAA4" w14:textId="42C130D0" w:rsidR="00CF43C0" w:rsidRDefault="00CF43C0" w:rsidP="00CF43C0">
      <w:pPr>
        <w:pStyle w:val="ListParagraph"/>
      </w:pPr>
      <w:r>
        <w:t xml:space="preserve">To ensure we get unbiased read, we </w:t>
      </w:r>
      <w:r w:rsidR="00235E2F">
        <w:t>recommend.</w:t>
      </w:r>
      <w:r>
        <w:t xml:space="preserve"> </w:t>
      </w:r>
    </w:p>
    <w:p w14:paraId="1BFA762A" w14:textId="00C00A77" w:rsidR="00CF43C0" w:rsidRDefault="00CF43C0" w:rsidP="7E3EEA5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Using Sign up bonuses by offer value </w:t>
      </w:r>
      <w:r w:rsidR="605B3B66">
        <w:t xml:space="preserve">similar to referral cost </w:t>
      </w:r>
      <w:r>
        <w:t xml:space="preserve">(or any other granularity available)  </w:t>
      </w:r>
    </w:p>
    <w:p w14:paraId="7293E1FA" w14:textId="6FD2A420" w:rsidR="00CF43C0" w:rsidRPr="00D81A33" w:rsidRDefault="00A20C16" w:rsidP="00CF43C0">
      <w:pPr>
        <w:pStyle w:val="ListParagraph"/>
        <w:numPr>
          <w:ilvl w:val="1"/>
          <w:numId w:val="1"/>
        </w:numPr>
        <w:rPr>
          <w:color w:val="FF0000"/>
        </w:rPr>
      </w:pPr>
      <w:r>
        <w:t>Redeemed no. of users by offer value at a daily level (No of users who availed offer per day) would also help in either using directly in the model or validating the results from the model</w:t>
      </w:r>
      <w:r w:rsidR="00D81A33">
        <w:br/>
      </w:r>
    </w:p>
    <w:p w14:paraId="2945E64C" w14:textId="444FD7B2" w:rsidR="00D81A33" w:rsidRPr="00CF43C0" w:rsidRDefault="00D81A33" w:rsidP="00D81A33">
      <w:pPr>
        <w:pStyle w:val="ListParagraph"/>
        <w:rPr>
          <w:color w:val="FF0000"/>
        </w:rPr>
      </w:pPr>
      <w:r>
        <w:rPr>
          <w:noProof/>
        </w:rPr>
        <w:drawing>
          <wp:inline distT="0" distB="0" distL="0" distR="0" wp14:anchorId="4612A6BF" wp14:editId="5493DA7B">
            <wp:extent cx="5497034" cy="1819275"/>
            <wp:effectExtent l="0" t="0" r="8890" b="0"/>
            <wp:docPr id="415771" name="Picture 41577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77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034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01FDD" w14:textId="77777777" w:rsidR="00CF43C0" w:rsidRPr="00CF43C0" w:rsidRDefault="00CF43C0" w:rsidP="00CF43C0">
      <w:pPr>
        <w:pStyle w:val="ListParagraph"/>
      </w:pPr>
    </w:p>
    <w:p w14:paraId="6576DA4B" w14:textId="54053730" w:rsidR="00CF43C0" w:rsidRDefault="00CF43C0" w:rsidP="00CF43C0">
      <w:pPr>
        <w:pStyle w:val="ListParagraph"/>
        <w:numPr>
          <w:ilvl w:val="0"/>
          <w:numId w:val="4"/>
        </w:numPr>
      </w:pPr>
      <w:r>
        <w:t>Event campaign cost – Bonuses linked with any specific marketing events executed by Bolt</w:t>
      </w:r>
    </w:p>
    <w:p w14:paraId="67230D3E" w14:textId="67A1C692" w:rsidR="00FD0BCE" w:rsidRPr="00F1130A" w:rsidRDefault="00FD0BCE" w:rsidP="00FD0BCE">
      <w:pPr>
        <w:pStyle w:val="ListParagraph"/>
      </w:pPr>
      <w:r>
        <w:rPr>
          <w:noProof/>
        </w:rPr>
        <w:drawing>
          <wp:inline distT="0" distB="0" distL="0" distR="0" wp14:anchorId="68413CFA" wp14:editId="4575B283">
            <wp:extent cx="5506085" cy="1743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769" cy="17486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25CF56" w14:textId="77777777" w:rsidR="00F1130A" w:rsidRDefault="00F1130A" w:rsidP="00BC5CA0">
      <w:pPr>
        <w:pStyle w:val="ListParagraph"/>
      </w:pPr>
    </w:p>
    <w:p w14:paraId="3DEFB3DF" w14:textId="52D84C84" w:rsidR="00BC5CA0" w:rsidRDefault="0C118DAB" w:rsidP="00BC5CA0">
      <w:pPr>
        <w:pStyle w:val="ListParagraph"/>
      </w:pPr>
      <w:r>
        <w:t xml:space="preserve">To ensure we get unbiased read, we recommend </w:t>
      </w:r>
    </w:p>
    <w:p w14:paraId="3D03D01E" w14:textId="4B5EC1D5" w:rsidR="00CF43C0" w:rsidRDefault="00CF43C0" w:rsidP="00CF43C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Using Event level bonus data – For each event campaign what was the cost</w:t>
      </w:r>
    </w:p>
    <w:p w14:paraId="35458354" w14:textId="6C5CE575" w:rsidR="00466FFB" w:rsidRPr="00A20C16" w:rsidRDefault="00A20C16" w:rsidP="00A20C16">
      <w:pPr>
        <w:pStyle w:val="ListParagraph"/>
        <w:numPr>
          <w:ilvl w:val="1"/>
          <w:numId w:val="1"/>
        </w:numPr>
        <w:rPr>
          <w:color w:val="FF0000"/>
        </w:rPr>
      </w:pPr>
      <w:r>
        <w:t>Redeemed no. of users by offer value at a daily level (No of users who availed offer per day) would also help in either using directly in the model or validating the results from the model</w:t>
      </w:r>
    </w:p>
    <w:p w14:paraId="7C249D56" w14:textId="77777777" w:rsidR="0063311F" w:rsidRPr="008B679C" w:rsidRDefault="0063311F" w:rsidP="0063311F">
      <w:pPr>
        <w:spacing w:after="0" w:line="240" w:lineRule="auto"/>
        <w:rPr>
          <w:rFonts w:ascii="Calibri" w:eastAsia="Times New Roman" w:hAnsi="Calibri" w:cs="Calibri"/>
          <w:b/>
          <w:bCs/>
        </w:rPr>
      </w:pPr>
      <w:r w:rsidRPr="4054DB71">
        <w:rPr>
          <w:rFonts w:ascii="Calibri" w:eastAsia="Times New Roman" w:hAnsi="Calibri" w:cs="Calibri"/>
          <w:b/>
          <w:bCs/>
        </w:rPr>
        <w:t>Non-media --</w:t>
      </w:r>
    </w:p>
    <w:p w14:paraId="23B4EE8B" w14:textId="459C937B" w:rsidR="0063311F" w:rsidRDefault="0063311F" w:rsidP="0063311F">
      <w:pPr>
        <w:spacing w:after="0" w:line="240" w:lineRule="auto"/>
        <w:rPr>
          <w:rFonts w:ascii="Calibri" w:eastAsia="Calibri" w:hAnsi="Calibri" w:cs="Calibri"/>
        </w:rPr>
      </w:pPr>
      <w:r w:rsidRPr="4054DB71">
        <w:rPr>
          <w:rFonts w:ascii="Calibri" w:eastAsia="Calibri" w:hAnsi="Calibri" w:cs="Calibri"/>
        </w:rPr>
        <w:t xml:space="preserve">Lifecycle – </w:t>
      </w:r>
    </w:p>
    <w:p w14:paraId="6F301F8A" w14:textId="110C0AFF" w:rsidR="0063311F" w:rsidRPr="00E27CD2" w:rsidRDefault="0063311F" w:rsidP="00E27CD2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Calibri" w:hAnsi="Calibri" w:cs="Calibri"/>
        </w:rPr>
      </w:pPr>
      <w:r w:rsidRPr="00E27CD2">
        <w:rPr>
          <w:rFonts w:ascii="Calibri" w:eastAsia="Times New Roman" w:hAnsi="Calibri" w:cs="Calibri"/>
        </w:rPr>
        <w:t>We have tested in the model by breaking the variables by message type.</w:t>
      </w:r>
    </w:p>
    <w:p w14:paraId="2436D131" w14:textId="13F09B3C" w:rsidR="0063311F" w:rsidRPr="00E27CD2" w:rsidRDefault="0061370B" w:rsidP="00E27CD2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Times New Roman" w:hAnsi="Calibri" w:cs="Calibri"/>
        </w:rPr>
        <w:t xml:space="preserve">We </w:t>
      </w:r>
      <w:r w:rsidR="0063311F" w:rsidRPr="00E27CD2">
        <w:rPr>
          <w:rFonts w:ascii="Calibri" w:eastAsia="Times New Roman" w:hAnsi="Calibri" w:cs="Calibri"/>
        </w:rPr>
        <w:t>appl</w:t>
      </w:r>
      <w:r>
        <w:rPr>
          <w:rFonts w:ascii="Calibri" w:eastAsia="Times New Roman" w:hAnsi="Calibri" w:cs="Calibri"/>
        </w:rPr>
        <w:t>ied</w:t>
      </w:r>
      <w:r w:rsidR="0063311F" w:rsidRPr="00E27CD2">
        <w:rPr>
          <w:rFonts w:ascii="Calibri" w:eastAsia="Times New Roman" w:hAnsi="Calibri" w:cs="Calibri"/>
        </w:rPr>
        <w:t xml:space="preserve"> Lag transformation to the variables where Lag value is iterative.</w:t>
      </w:r>
    </w:p>
    <w:p w14:paraId="6604198B" w14:textId="40C5FC1B" w:rsidR="0063311F" w:rsidRPr="0096518C" w:rsidRDefault="0063311F" w:rsidP="00E27CD2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Calibri" w:hAnsi="Calibri" w:cs="Calibri"/>
        </w:rPr>
      </w:pPr>
      <w:r w:rsidRPr="00E27CD2">
        <w:rPr>
          <w:rFonts w:ascii="Calibri" w:eastAsia="Times New Roman" w:hAnsi="Calibri" w:cs="Calibri"/>
        </w:rPr>
        <w:t>Lag transformation will consider the lag it takes for a user to activate after receiving the message.</w:t>
      </w:r>
    </w:p>
    <w:p w14:paraId="06656D28" w14:textId="7C1946BC" w:rsidR="0096518C" w:rsidRDefault="0096518C" w:rsidP="0096518C">
      <w:pPr>
        <w:pStyle w:val="ListParagraph"/>
        <w:spacing w:after="0" w:line="240" w:lineRule="auto"/>
        <w:ind w:left="1440"/>
        <w:rPr>
          <w:rFonts w:ascii="Calibri" w:eastAsia="Times New Roman" w:hAnsi="Calibri" w:cs="Calibri"/>
        </w:rPr>
      </w:pPr>
    </w:p>
    <w:p w14:paraId="4DE552DF" w14:textId="77777777" w:rsidR="006E5A34" w:rsidRDefault="006E5A34" w:rsidP="006E5A34">
      <w:pPr>
        <w:jc w:val="both"/>
      </w:pPr>
    </w:p>
    <w:p w14:paraId="00AD13AB" w14:textId="37285FE9" w:rsidR="007F1547" w:rsidRPr="001B3F49" w:rsidRDefault="007F1547" w:rsidP="001B3F49">
      <w:pPr>
        <w:rPr>
          <w:b/>
          <w:bCs/>
        </w:rPr>
      </w:pPr>
      <w:r w:rsidRPr="006E5A34">
        <w:rPr>
          <w:b/>
          <w:bCs/>
          <w:u w:val="single"/>
        </w:rPr>
        <w:lastRenderedPageBreak/>
        <w:t>Output/Solution</w:t>
      </w:r>
      <w:r w:rsidRPr="001B3F49">
        <w:rPr>
          <w:b/>
          <w:bCs/>
        </w:rPr>
        <w:t>:</w:t>
      </w:r>
    </w:p>
    <w:p w14:paraId="52527D62" w14:textId="34AEB67B" w:rsidR="00F7717F" w:rsidRPr="00E87BBA" w:rsidRDefault="00F7717F" w:rsidP="00E10DB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</w:pPr>
      <w:r w:rsidRPr="00E87BBA">
        <w:rPr>
          <w:b/>
          <w:bCs/>
        </w:rPr>
        <w:t>Contribution</w:t>
      </w:r>
      <w:r w:rsidRPr="00E87BBA">
        <w:t xml:space="preserve"> – </w:t>
      </w:r>
      <w:r w:rsidRPr="00E87BBA">
        <w:rPr>
          <w:rFonts w:cstheme="minorHAnsi"/>
        </w:rPr>
        <w:t xml:space="preserve">Given the current levels </w:t>
      </w:r>
      <w:r w:rsidR="00E10DB0" w:rsidRPr="00E87BBA">
        <w:rPr>
          <w:rFonts w:cstheme="minorHAnsi"/>
        </w:rPr>
        <w:t xml:space="preserve">of execution </w:t>
      </w:r>
      <w:r w:rsidR="001B3F49" w:rsidRPr="00E87BBA">
        <w:rPr>
          <w:rFonts w:cstheme="minorHAnsi"/>
        </w:rPr>
        <w:t>what is</w:t>
      </w:r>
      <w:r w:rsidRPr="00E87BBA">
        <w:rPr>
          <w:rFonts w:cstheme="minorHAnsi"/>
        </w:rPr>
        <w:t xml:space="preserve"> the individual contribution of each media/</w:t>
      </w:r>
      <w:r w:rsidR="00972077" w:rsidRPr="00E87BBA">
        <w:rPr>
          <w:rFonts w:cstheme="minorHAnsi"/>
        </w:rPr>
        <w:t>promotion</w:t>
      </w:r>
      <w:r w:rsidR="00E87BBA" w:rsidRPr="00E87BBA">
        <w:rPr>
          <w:rFonts w:cstheme="minorHAnsi"/>
        </w:rPr>
        <w:t>.</w:t>
      </w:r>
    </w:p>
    <w:p w14:paraId="67457849" w14:textId="7AD9DA91" w:rsidR="00972077" w:rsidRDefault="00972077" w:rsidP="00F7717F">
      <w:pPr>
        <w:spacing w:before="100" w:beforeAutospacing="1" w:after="100" w:afterAutospacing="1" w:line="240" w:lineRule="auto"/>
      </w:pPr>
      <w:r>
        <w:rPr>
          <w:rFonts w:cstheme="minorHAnsi"/>
          <w:noProof/>
        </w:rPr>
        <w:drawing>
          <wp:inline distT="0" distB="0" distL="0" distR="0" wp14:anchorId="63CC9ED9" wp14:editId="5AD82EB8">
            <wp:extent cx="3886200" cy="1943100"/>
            <wp:effectExtent l="0" t="0" r="0" b="0"/>
            <wp:docPr id="2" name="Picture 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E96B1" w14:textId="7FAC1FD2" w:rsidR="001B3F49" w:rsidRPr="001B3F49" w:rsidRDefault="001B3F49" w:rsidP="001B3F49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bookmarkStart w:id="4" w:name="_Toc77094400"/>
      <w:r w:rsidRPr="007C4B7F">
        <w:rPr>
          <w:rFonts w:cstheme="minorHAnsi"/>
          <w:b/>
          <w:bCs/>
        </w:rPr>
        <w:t>Due-To Change</w:t>
      </w:r>
      <w:bookmarkEnd w:id="4"/>
      <w:r w:rsidRPr="00DD456E">
        <w:rPr>
          <w:rFonts w:cstheme="minorHAnsi"/>
        </w:rPr>
        <w:t xml:space="preserve"> </w:t>
      </w:r>
      <w:r>
        <w:rPr>
          <w:rFonts w:cstheme="minorHAnsi"/>
        </w:rPr>
        <w:t xml:space="preserve">-- </w:t>
      </w:r>
      <w:r w:rsidRPr="001B3F49">
        <w:rPr>
          <w:rFonts w:cstheme="minorHAnsi"/>
        </w:rPr>
        <w:t xml:space="preserve">Due-to change (%) indicates the change between any two periods in KPI and model breaks down the change and attributes to key drivers in the model. </w:t>
      </w:r>
    </w:p>
    <w:p w14:paraId="2447B4C8" w14:textId="094DAE75" w:rsidR="001B3F49" w:rsidRDefault="001B3F49" w:rsidP="001B3F49">
      <w:pPr>
        <w:pStyle w:val="NoSpacing"/>
        <w:numPr>
          <w:ilvl w:val="0"/>
          <w:numId w:val="9"/>
        </w:numPr>
        <w:tabs>
          <w:tab w:val="clear" w:pos="720"/>
          <w:tab w:val="num" w:pos="1440"/>
        </w:tabs>
        <w:ind w:left="1440"/>
        <w:jc w:val="both"/>
        <w:rPr>
          <w:rFonts w:cstheme="minorHAnsi"/>
        </w:rPr>
      </w:pPr>
      <w:r w:rsidRPr="00DD456E">
        <w:rPr>
          <w:rFonts w:cstheme="minorHAnsi"/>
        </w:rPr>
        <w:t xml:space="preserve">In many cases, there is a gap between actual change and model predicted change and this is grouped under the bucket “Others” (Model Error). </w:t>
      </w:r>
    </w:p>
    <w:p w14:paraId="042A7907" w14:textId="6370C003" w:rsidR="001B3F49" w:rsidRDefault="001B3F49" w:rsidP="001B3F49">
      <w:pPr>
        <w:pStyle w:val="NoSpacing"/>
        <w:numPr>
          <w:ilvl w:val="0"/>
          <w:numId w:val="9"/>
        </w:numPr>
        <w:tabs>
          <w:tab w:val="clear" w:pos="720"/>
        </w:tabs>
        <w:ind w:left="1440"/>
        <w:jc w:val="both"/>
        <w:rPr>
          <w:rFonts w:cstheme="minorHAnsi"/>
        </w:rPr>
      </w:pPr>
      <w:r>
        <w:rPr>
          <w:rFonts w:cstheme="minorHAnsi"/>
        </w:rPr>
        <w:t>Model error to be kept as low as possible.</w:t>
      </w:r>
    </w:p>
    <w:p w14:paraId="6C328373" w14:textId="41910048" w:rsidR="00F7717F" w:rsidRDefault="001B3F49" w:rsidP="007F1547">
      <w:pPr>
        <w:ind w:left="360"/>
      </w:pPr>
      <w:r>
        <w:rPr>
          <w:rFonts w:cstheme="minorHAnsi"/>
          <w:noProof/>
        </w:rPr>
        <w:drawing>
          <wp:inline distT="0" distB="0" distL="0" distR="0" wp14:anchorId="50943483" wp14:editId="60AF565C">
            <wp:extent cx="5417150" cy="1940752"/>
            <wp:effectExtent l="0" t="0" r="0" b="2540"/>
            <wp:docPr id="415776" name="Picture 415776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776" name="Picture 415776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804" cy="19581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285BD7" w14:textId="7CDE51BE" w:rsidR="00A20C16" w:rsidRPr="00A20C16" w:rsidRDefault="001B3F49" w:rsidP="00E34497">
      <w:pPr>
        <w:pStyle w:val="ListParagraph"/>
        <w:numPr>
          <w:ilvl w:val="0"/>
          <w:numId w:val="11"/>
        </w:numPr>
        <w:jc w:val="both"/>
        <w:rPr>
          <w:rStyle w:val="normaltextrun"/>
        </w:rPr>
      </w:pPr>
      <w:r w:rsidRPr="007C4B7F">
        <w:rPr>
          <w:b/>
          <w:bCs/>
        </w:rPr>
        <w:t>Cost of Acquisition</w:t>
      </w:r>
      <w:r>
        <w:t xml:space="preserve"> – </w:t>
      </w:r>
      <w:r>
        <w:rPr>
          <w:rFonts w:cstheme="minorHAnsi"/>
        </w:rPr>
        <w:t>Cost of acquisition</w:t>
      </w:r>
      <w:r w:rsidRPr="0032785B">
        <w:rPr>
          <w:rFonts w:cstheme="minorHAnsi"/>
        </w:rPr>
        <w:t xml:space="preserve"> is calculated as</w:t>
      </w:r>
      <w:r w:rsidRPr="007E2081">
        <w:rPr>
          <w:rFonts w:cstheme="minorHAnsi"/>
        </w:rPr>
        <w:t xml:space="preserve"> Spends (for respective media) </w:t>
      </w:r>
      <w:r>
        <w:rPr>
          <w:rFonts w:cstheme="minorHAnsi"/>
        </w:rPr>
        <w:t xml:space="preserve">divided by </w:t>
      </w:r>
      <w:r w:rsidRPr="007E2081">
        <w:rPr>
          <w:rFonts w:cstheme="minorHAnsi"/>
        </w:rPr>
        <w:t>Number of first-time activations.</w:t>
      </w:r>
    </w:p>
    <w:p w14:paraId="2092B519" w14:textId="5AC2E718" w:rsidR="00E34497" w:rsidRPr="007C4B7F" w:rsidRDefault="00941F1F" w:rsidP="00E34497">
      <w:pPr>
        <w:jc w:val="both"/>
        <w:rPr>
          <w:b/>
          <w:bCs/>
          <w:sz w:val="24"/>
          <w:szCs w:val="24"/>
          <w:u w:val="single"/>
        </w:rPr>
      </w:pPr>
      <w:r w:rsidRPr="007C4B7F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u w:val="single"/>
          <w:shd w:val="clear" w:color="auto" w:fill="FFFFFF"/>
        </w:rPr>
        <w:t>How confident are we on the contributions from media/promo? </w:t>
      </w:r>
    </w:p>
    <w:p w14:paraId="52EF4763" w14:textId="0E6F59DA" w:rsidR="00E34497" w:rsidRDefault="00EB7DE2" w:rsidP="00941F1F">
      <w:pPr>
        <w:pStyle w:val="ListParagraph"/>
        <w:numPr>
          <w:ilvl w:val="0"/>
          <w:numId w:val="15"/>
        </w:numPr>
        <w:jc w:val="both"/>
      </w:pPr>
      <w:r>
        <w:t xml:space="preserve">We will </w:t>
      </w:r>
      <w:r w:rsidR="00875136">
        <w:t>use</w:t>
      </w:r>
      <w:r>
        <w:t xml:space="preserve"> </w:t>
      </w:r>
      <w:r w:rsidR="001A49B0">
        <w:rPr>
          <w:b/>
          <w:bCs/>
        </w:rPr>
        <w:t>S</w:t>
      </w:r>
      <w:r w:rsidRPr="002105F6">
        <w:rPr>
          <w:b/>
          <w:bCs/>
        </w:rPr>
        <w:t xml:space="preserve">tatistical </w:t>
      </w:r>
      <w:r w:rsidR="0041105B" w:rsidRPr="002105F6">
        <w:rPr>
          <w:b/>
          <w:bCs/>
        </w:rPr>
        <w:t>parameter</w:t>
      </w:r>
      <w:r w:rsidR="002105F6" w:rsidRPr="002105F6">
        <w:rPr>
          <w:b/>
          <w:bCs/>
        </w:rPr>
        <w:t>s</w:t>
      </w:r>
      <w:r w:rsidR="002105F6">
        <w:t xml:space="preserve"> like coefficients, standard errors, t-value etc. </w:t>
      </w:r>
      <w:r w:rsidR="00400317">
        <w:t xml:space="preserve"> to validate the model.</w:t>
      </w:r>
      <w:r>
        <w:t xml:space="preserve"> </w:t>
      </w:r>
    </w:p>
    <w:p w14:paraId="664318F1" w14:textId="1FCB3030" w:rsidR="00EB7DE2" w:rsidRDefault="00EB7DE2" w:rsidP="005A77F6">
      <w:pPr>
        <w:pStyle w:val="ListParagraph"/>
        <w:numPr>
          <w:ilvl w:val="0"/>
          <w:numId w:val="15"/>
        </w:numPr>
        <w:jc w:val="both"/>
      </w:pPr>
      <w:r w:rsidRPr="002105F6">
        <w:rPr>
          <w:b/>
          <w:bCs/>
        </w:rPr>
        <w:t xml:space="preserve">Holdout </w:t>
      </w:r>
      <w:r w:rsidR="00A661A5" w:rsidRPr="002105F6">
        <w:rPr>
          <w:b/>
          <w:bCs/>
        </w:rPr>
        <w:t>MAPE</w:t>
      </w:r>
      <w:r w:rsidR="002105F6">
        <w:t xml:space="preserve"> is used to</w:t>
      </w:r>
      <w:r w:rsidR="00875136">
        <w:t xml:space="preserve"> measure or</w:t>
      </w:r>
      <w:r w:rsidR="002105F6">
        <w:t xml:space="preserve"> verify the accuracy of a prediction. </w:t>
      </w:r>
    </w:p>
    <w:p w14:paraId="006F21F9" w14:textId="15368C98" w:rsidR="000637D8" w:rsidRDefault="002105F6" w:rsidP="005A77F6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875136">
        <w:rPr>
          <w:rFonts w:cstheme="minorHAnsi"/>
          <w:b/>
          <w:bCs/>
        </w:rPr>
        <w:t>Out of sample</w:t>
      </w:r>
      <w:r>
        <w:rPr>
          <w:rFonts w:cstheme="minorHAnsi"/>
        </w:rPr>
        <w:t xml:space="preserve"> is </w:t>
      </w:r>
      <w:r w:rsidR="00E10DB0">
        <w:rPr>
          <w:rFonts w:cstheme="minorHAnsi"/>
        </w:rPr>
        <w:t xml:space="preserve">another </w:t>
      </w:r>
      <w:r w:rsidR="000637D8">
        <w:rPr>
          <w:rFonts w:cstheme="minorHAnsi"/>
        </w:rPr>
        <w:t xml:space="preserve">way to </w:t>
      </w:r>
      <w:r w:rsidR="00875136">
        <w:rPr>
          <w:rFonts w:cstheme="minorHAnsi"/>
        </w:rPr>
        <w:t>evaluate forecasting</w:t>
      </w:r>
      <w:r w:rsidR="000637D8">
        <w:rPr>
          <w:rFonts w:cstheme="minorHAnsi"/>
        </w:rPr>
        <w:t xml:space="preserve"> performance. </w:t>
      </w:r>
    </w:p>
    <w:p w14:paraId="0B25C1D2" w14:textId="77F2D630" w:rsidR="00732935" w:rsidRDefault="00E10DB0" w:rsidP="00A20C16">
      <w:pPr>
        <w:pStyle w:val="NoSpacing"/>
        <w:ind w:left="720"/>
        <w:jc w:val="both"/>
        <w:rPr>
          <w:rFonts w:cstheme="minorHAnsi"/>
        </w:rPr>
      </w:pPr>
      <w:r>
        <w:rPr>
          <w:rFonts w:cstheme="minorHAnsi"/>
        </w:rPr>
        <w:t>Use one or two months of additional data to predict the KPI and then comparing the how near the prediction is to the actuals.</w:t>
      </w:r>
    </w:p>
    <w:p w14:paraId="2BA3DE67" w14:textId="4897D0FC" w:rsidR="00F12AA7" w:rsidRDefault="00F12AA7" w:rsidP="0041105B">
      <w:pPr>
        <w:pStyle w:val="NoSpacing"/>
        <w:jc w:val="both"/>
        <w:rPr>
          <w:rFonts w:cstheme="minorHAnsi"/>
        </w:rPr>
      </w:pPr>
    </w:p>
    <w:p w14:paraId="03393CE6" w14:textId="25752E79" w:rsidR="00F12AA7" w:rsidRDefault="00F12AA7" w:rsidP="0041105B">
      <w:pPr>
        <w:pStyle w:val="NoSpacing"/>
        <w:jc w:val="both"/>
        <w:rPr>
          <w:rFonts w:cstheme="minorHAnsi"/>
        </w:rPr>
      </w:pPr>
    </w:p>
    <w:p w14:paraId="1B848D75" w14:textId="47338F81" w:rsidR="001A49B0" w:rsidRDefault="001A49B0" w:rsidP="0041105B">
      <w:pPr>
        <w:pStyle w:val="NoSpacing"/>
        <w:jc w:val="both"/>
        <w:rPr>
          <w:rFonts w:cstheme="minorHAnsi"/>
        </w:rPr>
      </w:pPr>
    </w:p>
    <w:p w14:paraId="20152514" w14:textId="77777777" w:rsidR="001A49B0" w:rsidRDefault="001A49B0" w:rsidP="0041105B">
      <w:pPr>
        <w:pStyle w:val="NoSpacing"/>
        <w:jc w:val="both"/>
        <w:rPr>
          <w:rFonts w:cstheme="minorHAnsi"/>
        </w:rPr>
      </w:pPr>
    </w:p>
    <w:p w14:paraId="6E0EC30A" w14:textId="7DA2341D" w:rsidR="005A77F6" w:rsidRDefault="005A77F6" w:rsidP="0041105B">
      <w:pPr>
        <w:jc w:val="both"/>
      </w:pPr>
    </w:p>
    <w:p w14:paraId="52B63971" w14:textId="77777777" w:rsidR="0041105B" w:rsidRDefault="0041105B" w:rsidP="0041105B">
      <w:pPr>
        <w:jc w:val="both"/>
      </w:pPr>
    </w:p>
    <w:p w14:paraId="5160C145" w14:textId="07E35C85" w:rsidR="00E34497" w:rsidRDefault="00E34497" w:rsidP="00E34497">
      <w:pPr>
        <w:jc w:val="both"/>
      </w:pPr>
    </w:p>
    <w:p w14:paraId="386115BC" w14:textId="77777777" w:rsidR="00E34497" w:rsidRDefault="00E34497" w:rsidP="00E34497">
      <w:pPr>
        <w:jc w:val="both"/>
      </w:pPr>
    </w:p>
    <w:p w14:paraId="05FC3275" w14:textId="77777777" w:rsidR="007F1547" w:rsidRDefault="007F1547" w:rsidP="007F1547">
      <w:pPr>
        <w:ind w:left="360"/>
      </w:pPr>
    </w:p>
    <w:p w14:paraId="53B93DDE" w14:textId="77777777" w:rsidR="003C524D" w:rsidRDefault="003C524D" w:rsidP="00E85657"/>
    <w:p w14:paraId="4C072779" w14:textId="5D8D4B5A" w:rsidR="00E85657" w:rsidRDefault="00E85657" w:rsidP="00E85657"/>
    <w:p w14:paraId="7B60B73A" w14:textId="77777777" w:rsidR="00E85657" w:rsidRDefault="00E85657" w:rsidP="0086348D"/>
    <w:p w14:paraId="3C50BF84" w14:textId="77777777" w:rsidR="00E85657" w:rsidRPr="0086348D" w:rsidRDefault="00E85657" w:rsidP="0086348D"/>
    <w:p w14:paraId="3196351A" w14:textId="77777777" w:rsidR="00161692" w:rsidRDefault="00161692" w:rsidP="00A15CA4"/>
    <w:p w14:paraId="5B398E9A" w14:textId="77777777" w:rsidR="00161692" w:rsidRDefault="00161692" w:rsidP="00A15CA4"/>
    <w:p w14:paraId="71663B8B" w14:textId="7A07415F" w:rsidR="00161692" w:rsidRDefault="00161692" w:rsidP="00A15CA4"/>
    <w:p w14:paraId="0363DFB6" w14:textId="298A08E2" w:rsidR="00161692" w:rsidRDefault="00161692" w:rsidP="00A15CA4"/>
    <w:p w14:paraId="14929716" w14:textId="77777777" w:rsidR="00A15CA4" w:rsidRDefault="00A15CA4"/>
    <w:sectPr w:rsidR="00A15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B30CD"/>
    <w:multiLevelType w:val="hybridMultilevel"/>
    <w:tmpl w:val="BAD03C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4493F"/>
    <w:multiLevelType w:val="hybridMultilevel"/>
    <w:tmpl w:val="38EC012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26B59"/>
    <w:multiLevelType w:val="hybridMultilevel"/>
    <w:tmpl w:val="5E9CE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C58A8"/>
    <w:multiLevelType w:val="hybridMultilevel"/>
    <w:tmpl w:val="18C0F31C"/>
    <w:lvl w:ilvl="0" w:tplc="892AB2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22501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9C04D7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7C63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8E5A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FA0E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76E8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2298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D223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437C9"/>
    <w:multiLevelType w:val="hybridMultilevel"/>
    <w:tmpl w:val="B2168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4A0B9F"/>
    <w:multiLevelType w:val="multilevel"/>
    <w:tmpl w:val="F8D21FD0"/>
    <w:lvl w:ilvl="0">
      <w:start w:val="4"/>
      <w:numFmt w:val="decimal"/>
      <w:lvlText w:val="%1."/>
      <w:lvlJc w:val="left"/>
      <w:pPr>
        <w:ind w:left="360" w:hanging="360"/>
      </w:pPr>
      <w:rPr>
        <w:rFonts w:eastAsiaTheme="majorEastAsia"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eastAsiaTheme="majorEastAsia"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eastAsiaTheme="majorEastAsia"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eastAsiaTheme="majorEastAsia"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eastAsiaTheme="majorEastAsia"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eastAsiaTheme="majorEastAsia"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eastAsiaTheme="majorEastAsia"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eastAsiaTheme="majorEastAsia"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eastAsiaTheme="majorEastAsia" w:hint="default"/>
      </w:rPr>
    </w:lvl>
  </w:abstractNum>
  <w:abstractNum w:abstractNumId="6" w15:restartNumberingAfterBreak="0">
    <w:nsid w:val="36D019F6"/>
    <w:multiLevelType w:val="multilevel"/>
    <w:tmpl w:val="6A9C7A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66683A"/>
    <w:multiLevelType w:val="hybridMultilevel"/>
    <w:tmpl w:val="A5D085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727449"/>
    <w:multiLevelType w:val="multilevel"/>
    <w:tmpl w:val="EFBED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4B2DF3"/>
    <w:multiLevelType w:val="multilevel"/>
    <w:tmpl w:val="1908AA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82" w:hanging="432"/>
      </w:pPr>
      <w:rPr>
        <w:b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Theme="minorHAnsi" w:hAnsi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8151311"/>
    <w:multiLevelType w:val="hybridMultilevel"/>
    <w:tmpl w:val="32764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D304BC"/>
    <w:multiLevelType w:val="hybridMultilevel"/>
    <w:tmpl w:val="FC6C7F14"/>
    <w:lvl w:ilvl="0" w:tplc="FFFFFFFF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FFFFFFFF">
      <w:start w:val="1"/>
      <w:numFmt w:val="upperRoman"/>
      <w:lvlText w:val="%2."/>
      <w:lvlJc w:val="righ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F4E34"/>
    <w:multiLevelType w:val="hybridMultilevel"/>
    <w:tmpl w:val="CC349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82D7A"/>
    <w:multiLevelType w:val="multilevel"/>
    <w:tmpl w:val="AD7269D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72CE0705"/>
    <w:multiLevelType w:val="hybridMultilevel"/>
    <w:tmpl w:val="DE74C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683A1F"/>
    <w:multiLevelType w:val="hybridMultilevel"/>
    <w:tmpl w:val="D21AE10C"/>
    <w:lvl w:ilvl="0" w:tplc="F44A6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2D3BA3"/>
    <w:multiLevelType w:val="hybridMultilevel"/>
    <w:tmpl w:val="65003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B9E78F6">
      <w:start w:val="1"/>
      <w:numFmt w:val="lowerLetter"/>
      <w:lvlText w:val="%3)"/>
      <w:lvlJc w:val="right"/>
      <w:pPr>
        <w:ind w:left="2160" w:hanging="180"/>
      </w:pPr>
      <w:rPr>
        <w:rFonts w:ascii="Calibri" w:eastAsia="Times New Roman" w:hAnsi="Calibri" w:cs="Calibri"/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8"/>
  </w:num>
  <w:num w:numId="6">
    <w:abstractNumId w:val="6"/>
  </w:num>
  <w:num w:numId="7">
    <w:abstractNumId w:val="9"/>
  </w:num>
  <w:num w:numId="8">
    <w:abstractNumId w:val="12"/>
  </w:num>
  <w:num w:numId="9">
    <w:abstractNumId w:val="15"/>
  </w:num>
  <w:num w:numId="10">
    <w:abstractNumId w:val="5"/>
  </w:num>
  <w:num w:numId="11">
    <w:abstractNumId w:val="14"/>
  </w:num>
  <w:num w:numId="12">
    <w:abstractNumId w:val="0"/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10"/>
  </w:num>
  <w:num w:numId="16">
    <w:abstractNumId w:val="11"/>
  </w:num>
  <w:num w:numId="17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ekar Subramanian">
    <w15:presenceInfo w15:providerId="None" w15:userId="Sekar Subramani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CA4"/>
    <w:rsid w:val="0001405A"/>
    <w:rsid w:val="000255C7"/>
    <w:rsid w:val="0002636E"/>
    <w:rsid w:val="0004642D"/>
    <w:rsid w:val="00054544"/>
    <w:rsid w:val="000637D8"/>
    <w:rsid w:val="00161692"/>
    <w:rsid w:val="00162646"/>
    <w:rsid w:val="00167E5D"/>
    <w:rsid w:val="001A49B0"/>
    <w:rsid w:val="001B3F49"/>
    <w:rsid w:val="001C7865"/>
    <w:rsid w:val="001E1F82"/>
    <w:rsid w:val="002105F6"/>
    <w:rsid w:val="0023472F"/>
    <w:rsid w:val="00235E2F"/>
    <w:rsid w:val="002406A1"/>
    <w:rsid w:val="00360A37"/>
    <w:rsid w:val="003B293F"/>
    <w:rsid w:val="003C524D"/>
    <w:rsid w:val="003F03A7"/>
    <w:rsid w:val="003F2871"/>
    <w:rsid w:val="00400317"/>
    <w:rsid w:val="0041105B"/>
    <w:rsid w:val="00466FFB"/>
    <w:rsid w:val="00477D70"/>
    <w:rsid w:val="0048785E"/>
    <w:rsid w:val="004B5B95"/>
    <w:rsid w:val="0052606E"/>
    <w:rsid w:val="00564949"/>
    <w:rsid w:val="005670C5"/>
    <w:rsid w:val="005A77F6"/>
    <w:rsid w:val="00605ABF"/>
    <w:rsid w:val="0061370B"/>
    <w:rsid w:val="00620F43"/>
    <w:rsid w:val="006277DA"/>
    <w:rsid w:val="0063311F"/>
    <w:rsid w:val="006B3B3F"/>
    <w:rsid w:val="006E5A34"/>
    <w:rsid w:val="00732935"/>
    <w:rsid w:val="00741208"/>
    <w:rsid w:val="007704E1"/>
    <w:rsid w:val="007C4B7F"/>
    <w:rsid w:val="007F1547"/>
    <w:rsid w:val="007F505D"/>
    <w:rsid w:val="008042E8"/>
    <w:rsid w:val="0086348D"/>
    <w:rsid w:val="00875136"/>
    <w:rsid w:val="008871E5"/>
    <w:rsid w:val="008875BC"/>
    <w:rsid w:val="008E3D08"/>
    <w:rsid w:val="0091335D"/>
    <w:rsid w:val="009341DB"/>
    <w:rsid w:val="00941F1F"/>
    <w:rsid w:val="0096518C"/>
    <w:rsid w:val="00972077"/>
    <w:rsid w:val="00A15CA4"/>
    <w:rsid w:val="00A20570"/>
    <w:rsid w:val="00A20C16"/>
    <w:rsid w:val="00A464CB"/>
    <w:rsid w:val="00A661A5"/>
    <w:rsid w:val="00A747EA"/>
    <w:rsid w:val="00AC0122"/>
    <w:rsid w:val="00B07D75"/>
    <w:rsid w:val="00B973DF"/>
    <w:rsid w:val="00BC5CA0"/>
    <w:rsid w:val="00BD326B"/>
    <w:rsid w:val="00BE0257"/>
    <w:rsid w:val="00BE4B5E"/>
    <w:rsid w:val="00C337E3"/>
    <w:rsid w:val="00C41B46"/>
    <w:rsid w:val="00C628AD"/>
    <w:rsid w:val="00C815DA"/>
    <w:rsid w:val="00C9C6EB"/>
    <w:rsid w:val="00CF43C0"/>
    <w:rsid w:val="00D14C0B"/>
    <w:rsid w:val="00D419E0"/>
    <w:rsid w:val="00D81A33"/>
    <w:rsid w:val="00D93286"/>
    <w:rsid w:val="00DC1DE2"/>
    <w:rsid w:val="00DE1DE1"/>
    <w:rsid w:val="00E0144D"/>
    <w:rsid w:val="00E03416"/>
    <w:rsid w:val="00E10DB0"/>
    <w:rsid w:val="00E27CD2"/>
    <w:rsid w:val="00E333AE"/>
    <w:rsid w:val="00E34497"/>
    <w:rsid w:val="00E4588B"/>
    <w:rsid w:val="00E7672F"/>
    <w:rsid w:val="00E85657"/>
    <w:rsid w:val="00E87BBA"/>
    <w:rsid w:val="00EB2E69"/>
    <w:rsid w:val="00EB7DE2"/>
    <w:rsid w:val="00ED1DEE"/>
    <w:rsid w:val="00EFAC7E"/>
    <w:rsid w:val="00F1130A"/>
    <w:rsid w:val="00F12AA7"/>
    <w:rsid w:val="00F33D46"/>
    <w:rsid w:val="00F72B79"/>
    <w:rsid w:val="00F7717F"/>
    <w:rsid w:val="00FD0BCE"/>
    <w:rsid w:val="00FE0977"/>
    <w:rsid w:val="00FE5D23"/>
    <w:rsid w:val="01AF9EDD"/>
    <w:rsid w:val="0205E51F"/>
    <w:rsid w:val="02F0E1ED"/>
    <w:rsid w:val="0420B6E3"/>
    <w:rsid w:val="0482782D"/>
    <w:rsid w:val="04CF9665"/>
    <w:rsid w:val="053D85E1"/>
    <w:rsid w:val="054AC4A9"/>
    <w:rsid w:val="06733561"/>
    <w:rsid w:val="06D95642"/>
    <w:rsid w:val="079E9D6C"/>
    <w:rsid w:val="08270A9E"/>
    <w:rsid w:val="0832F23B"/>
    <w:rsid w:val="08F42806"/>
    <w:rsid w:val="0985A860"/>
    <w:rsid w:val="09AF5D4B"/>
    <w:rsid w:val="0B085064"/>
    <w:rsid w:val="0C118DAB"/>
    <w:rsid w:val="0CA420C5"/>
    <w:rsid w:val="0DFA2651"/>
    <w:rsid w:val="1041FDAA"/>
    <w:rsid w:val="1100CF7F"/>
    <w:rsid w:val="13319BBE"/>
    <w:rsid w:val="1393BDFA"/>
    <w:rsid w:val="13BE357A"/>
    <w:rsid w:val="13D4C1BD"/>
    <w:rsid w:val="14259FD6"/>
    <w:rsid w:val="1568D5F9"/>
    <w:rsid w:val="15D8D7E6"/>
    <w:rsid w:val="167B06A1"/>
    <w:rsid w:val="16941D47"/>
    <w:rsid w:val="16D9AB89"/>
    <w:rsid w:val="173EC5FE"/>
    <w:rsid w:val="17528C2B"/>
    <w:rsid w:val="1752BEA3"/>
    <w:rsid w:val="17B5EF85"/>
    <w:rsid w:val="18874E5E"/>
    <w:rsid w:val="18A05474"/>
    <w:rsid w:val="192D8638"/>
    <w:rsid w:val="1ADE99D5"/>
    <w:rsid w:val="1B41F0C9"/>
    <w:rsid w:val="1B80C890"/>
    <w:rsid w:val="1BBEEF20"/>
    <w:rsid w:val="1BE2A9E9"/>
    <w:rsid w:val="1BF695E0"/>
    <w:rsid w:val="1D3D1F9C"/>
    <w:rsid w:val="1D50FA83"/>
    <w:rsid w:val="1E712935"/>
    <w:rsid w:val="1F4299F4"/>
    <w:rsid w:val="1F52E711"/>
    <w:rsid w:val="20C0CA1E"/>
    <w:rsid w:val="20E5A844"/>
    <w:rsid w:val="222189FC"/>
    <w:rsid w:val="232E199A"/>
    <w:rsid w:val="23335EC5"/>
    <w:rsid w:val="237A8DD5"/>
    <w:rsid w:val="23B790E7"/>
    <w:rsid w:val="24383319"/>
    <w:rsid w:val="25D80340"/>
    <w:rsid w:val="266C3B89"/>
    <w:rsid w:val="28789374"/>
    <w:rsid w:val="289FC9FF"/>
    <w:rsid w:val="28E13A27"/>
    <w:rsid w:val="2AB393BF"/>
    <w:rsid w:val="2B7DB234"/>
    <w:rsid w:val="2BE091B2"/>
    <w:rsid w:val="2D1C1DDE"/>
    <w:rsid w:val="2E0D4B79"/>
    <w:rsid w:val="2E2004E0"/>
    <w:rsid w:val="2E4B0652"/>
    <w:rsid w:val="2E727A06"/>
    <w:rsid w:val="2EBD407C"/>
    <w:rsid w:val="2F7E552F"/>
    <w:rsid w:val="2F7E7647"/>
    <w:rsid w:val="30616909"/>
    <w:rsid w:val="318F0838"/>
    <w:rsid w:val="3232CDFF"/>
    <w:rsid w:val="329F89F5"/>
    <w:rsid w:val="33B07059"/>
    <w:rsid w:val="3416AE06"/>
    <w:rsid w:val="354C40BA"/>
    <w:rsid w:val="35DBE713"/>
    <w:rsid w:val="35FF2D39"/>
    <w:rsid w:val="36BC8541"/>
    <w:rsid w:val="36E8111B"/>
    <w:rsid w:val="3715DA44"/>
    <w:rsid w:val="3855AF0B"/>
    <w:rsid w:val="3910864E"/>
    <w:rsid w:val="3ABD7C7B"/>
    <w:rsid w:val="3C1BC40F"/>
    <w:rsid w:val="3C8140DE"/>
    <w:rsid w:val="3CC7057B"/>
    <w:rsid w:val="3D88B3B1"/>
    <w:rsid w:val="3E2B56D8"/>
    <w:rsid w:val="3FFD720C"/>
    <w:rsid w:val="41A12FF3"/>
    <w:rsid w:val="41C3F5BD"/>
    <w:rsid w:val="42036BA7"/>
    <w:rsid w:val="42E59F9E"/>
    <w:rsid w:val="4363EA68"/>
    <w:rsid w:val="43C2122F"/>
    <w:rsid w:val="43F2CB0A"/>
    <w:rsid w:val="4428D5C1"/>
    <w:rsid w:val="449A985C"/>
    <w:rsid w:val="459E0CDF"/>
    <w:rsid w:val="470915CD"/>
    <w:rsid w:val="4729583B"/>
    <w:rsid w:val="47968CEC"/>
    <w:rsid w:val="49400CEA"/>
    <w:rsid w:val="49ABA6CF"/>
    <w:rsid w:val="4C8C81E4"/>
    <w:rsid w:val="4C931841"/>
    <w:rsid w:val="4DA00391"/>
    <w:rsid w:val="4E2EE8A2"/>
    <w:rsid w:val="4EB9D29F"/>
    <w:rsid w:val="4EBAD8E0"/>
    <w:rsid w:val="4F3A2A04"/>
    <w:rsid w:val="4F8E0B11"/>
    <w:rsid w:val="4FCAB903"/>
    <w:rsid w:val="4FD63ED6"/>
    <w:rsid w:val="5022DE16"/>
    <w:rsid w:val="50BC1D44"/>
    <w:rsid w:val="50E2853B"/>
    <w:rsid w:val="52D913B3"/>
    <w:rsid w:val="52FBC368"/>
    <w:rsid w:val="53D7AFC2"/>
    <w:rsid w:val="54606B11"/>
    <w:rsid w:val="549793C9"/>
    <w:rsid w:val="55A94476"/>
    <w:rsid w:val="56054258"/>
    <w:rsid w:val="56ACBAA0"/>
    <w:rsid w:val="57EFCB72"/>
    <w:rsid w:val="5826A4F0"/>
    <w:rsid w:val="585BB8DD"/>
    <w:rsid w:val="585EB20F"/>
    <w:rsid w:val="58B87589"/>
    <w:rsid w:val="58BB77F5"/>
    <w:rsid w:val="593F8275"/>
    <w:rsid w:val="593FAA17"/>
    <w:rsid w:val="59E99CC7"/>
    <w:rsid w:val="5A029FA0"/>
    <w:rsid w:val="5A87D3EA"/>
    <w:rsid w:val="5AFBB48A"/>
    <w:rsid w:val="5C09E42D"/>
    <w:rsid w:val="5C38D099"/>
    <w:rsid w:val="5DBF74AC"/>
    <w:rsid w:val="5DCEB272"/>
    <w:rsid w:val="5DD4A0FA"/>
    <w:rsid w:val="5E020076"/>
    <w:rsid w:val="5E3D7B1C"/>
    <w:rsid w:val="5EB3379F"/>
    <w:rsid w:val="5EC07667"/>
    <w:rsid w:val="5F8999B8"/>
    <w:rsid w:val="602222D5"/>
    <w:rsid w:val="605B3B66"/>
    <w:rsid w:val="60D7FEAE"/>
    <w:rsid w:val="62E8F58F"/>
    <w:rsid w:val="637CA4CA"/>
    <w:rsid w:val="645D0ADB"/>
    <w:rsid w:val="65903FAF"/>
    <w:rsid w:val="66580BD7"/>
    <w:rsid w:val="66DB89FD"/>
    <w:rsid w:val="6794AB9D"/>
    <w:rsid w:val="679BCE3B"/>
    <w:rsid w:val="68C9E06E"/>
    <w:rsid w:val="69307BFE"/>
    <w:rsid w:val="695F090C"/>
    <w:rsid w:val="69FC4404"/>
    <w:rsid w:val="6A1A9696"/>
    <w:rsid w:val="6A74EBA9"/>
    <w:rsid w:val="6A7B8206"/>
    <w:rsid w:val="6B230BBA"/>
    <w:rsid w:val="6B2B7CFA"/>
    <w:rsid w:val="6BE658D6"/>
    <w:rsid w:val="6C6ADED9"/>
    <w:rsid w:val="6CB55410"/>
    <w:rsid w:val="6D029066"/>
    <w:rsid w:val="6D803DE3"/>
    <w:rsid w:val="6D9B5194"/>
    <w:rsid w:val="6F686647"/>
    <w:rsid w:val="6FA2BBD6"/>
    <w:rsid w:val="7039DAE8"/>
    <w:rsid w:val="7042B61C"/>
    <w:rsid w:val="70CB04D0"/>
    <w:rsid w:val="70F967C9"/>
    <w:rsid w:val="71D2DD97"/>
    <w:rsid w:val="730A8DF4"/>
    <w:rsid w:val="7318975A"/>
    <w:rsid w:val="74776722"/>
    <w:rsid w:val="75408A73"/>
    <w:rsid w:val="77290B7D"/>
    <w:rsid w:val="7748CA37"/>
    <w:rsid w:val="77D56F09"/>
    <w:rsid w:val="77F9F76A"/>
    <w:rsid w:val="780EA0B9"/>
    <w:rsid w:val="78DE043B"/>
    <w:rsid w:val="7960286B"/>
    <w:rsid w:val="7A361D6F"/>
    <w:rsid w:val="7A9F4C01"/>
    <w:rsid w:val="7B26260F"/>
    <w:rsid w:val="7B546F32"/>
    <w:rsid w:val="7CB0CDB2"/>
    <w:rsid w:val="7D3CAC49"/>
    <w:rsid w:val="7DB2A551"/>
    <w:rsid w:val="7E3994D5"/>
    <w:rsid w:val="7E3EEA58"/>
    <w:rsid w:val="7E4912CF"/>
    <w:rsid w:val="7EA43A53"/>
    <w:rsid w:val="7EAF8DDD"/>
    <w:rsid w:val="7EE3A9B0"/>
    <w:rsid w:val="7EE76CB9"/>
    <w:rsid w:val="7F4D45BF"/>
    <w:rsid w:val="7FC1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618D6"/>
  <w15:chartTrackingRefBased/>
  <w15:docId w15:val="{5999476D-3C87-4A7B-A939-C5A92614A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0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F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657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6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3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856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E85657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</w:rPr>
  </w:style>
  <w:style w:type="character" w:customStyle="1" w:styleId="normaltextrun">
    <w:name w:val="normaltextrun"/>
    <w:basedOn w:val="DefaultParagraphFont"/>
    <w:rsid w:val="00EB2E69"/>
  </w:style>
  <w:style w:type="paragraph" w:customStyle="1" w:styleId="paragraph">
    <w:name w:val="paragraph"/>
    <w:basedOn w:val="Normal"/>
    <w:rsid w:val="00EB2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EB2E69"/>
  </w:style>
  <w:style w:type="character" w:customStyle="1" w:styleId="Heading1Char">
    <w:name w:val="Heading 1 Char"/>
    <w:basedOn w:val="DefaultParagraphFont"/>
    <w:link w:val="Heading1"/>
    <w:uiPriority w:val="9"/>
    <w:rsid w:val="009720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F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1B3F4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B3F49"/>
    <w:rPr>
      <w:rFonts w:eastAsiaTheme="minorEastAsia"/>
    </w:rPr>
  </w:style>
  <w:style w:type="table" w:styleId="TableGrid">
    <w:name w:val="Table Grid"/>
    <w:basedOn w:val="TableNormal"/>
    <w:uiPriority w:val="59"/>
    <w:rsid w:val="002406A1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BD32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326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5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5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7</Pages>
  <Words>1035</Words>
  <Characters>5905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Bhat</dc:creator>
  <cp:keywords/>
  <dc:description/>
  <cp:lastModifiedBy>Jimit Shah</cp:lastModifiedBy>
  <cp:revision>17</cp:revision>
  <dcterms:created xsi:type="dcterms:W3CDTF">2021-07-15T18:39:00Z</dcterms:created>
  <dcterms:modified xsi:type="dcterms:W3CDTF">2021-07-16T07:47:00Z</dcterms:modified>
</cp:coreProperties>
</file>